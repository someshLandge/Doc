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428792067" w:displacedByCustomXml="next"/>
    <w:sdt>
      <w:sdtPr>
        <w:rPr>
          <w:rFonts w:cstheme="minorHAnsi"/>
        </w:rPr>
        <w:id w:val="-1182281750"/>
        <w:docPartObj>
          <w:docPartGallery w:val="Cover Pages"/>
          <w:docPartUnique/>
        </w:docPartObj>
      </w:sdtPr>
      <w:sdtEndPr>
        <w:rPr>
          <w:rFonts w:eastAsia="Times New Roman"/>
          <w:b/>
          <w:bCs/>
          <w:caps/>
          <w:kern w:val="32"/>
        </w:rPr>
      </w:sdtEndPr>
      <w:sdtContent>
        <w:p w14:paraId="759EFF5C" w14:textId="00A4D834" w:rsidR="0028784B" w:rsidRPr="00BA25CA" w:rsidRDefault="0028784B" w:rsidP="003100C3">
          <w:pPr>
            <w:jc w:val="both"/>
            <w:rPr>
              <w:rFonts w:cstheme="minorHAnsi"/>
            </w:rPr>
          </w:pPr>
          <w:r w:rsidRPr="00BA25CA">
            <w:rPr>
              <w:rFonts w:cstheme="minorHAnsi"/>
              <w:noProof/>
              <w:lang w:val="en-IN" w:eastAsia="en-IN"/>
            </w:rPr>
            <mc:AlternateContent>
              <mc:Choice Requires="wpg">
                <w:drawing>
                  <wp:anchor distT="0" distB="0" distL="114300" distR="114300" simplePos="0" relativeHeight="251770880" behindDoc="0" locked="0" layoutInCell="1" allowOverlap="1" wp14:anchorId="6FB7577F" wp14:editId="67A48345">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2"/>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20089DC" id="Group 149" o:spid="_x0000_s1026" style="position:absolute;margin-left:0;margin-top:0;width:8in;height:95.7pt;z-index:25177088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3" o:title="" recolor="t" rotate="t" type="frame"/>
                    </v:rect>
                    <w10:wrap anchorx="page" anchory="page"/>
                  </v:group>
                </w:pict>
              </mc:Fallback>
            </mc:AlternateContent>
          </w:r>
          <w:r w:rsidRPr="00BA25CA">
            <w:rPr>
              <w:rFonts w:cstheme="minorHAnsi"/>
              <w:noProof/>
              <w:lang w:val="en-IN" w:eastAsia="en-IN"/>
            </w:rPr>
            <mc:AlternateContent>
              <mc:Choice Requires="wps">
                <w:drawing>
                  <wp:anchor distT="0" distB="0" distL="114300" distR="114300" simplePos="0" relativeHeight="251768832" behindDoc="0" locked="0" layoutInCell="1" allowOverlap="1" wp14:anchorId="2D4CC9B5" wp14:editId="75E2DDD9">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443055" w14:textId="6F46F964" w:rsidR="006422C9" w:rsidRDefault="006422C9">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D4CC9B5" id="_x0000_t202" coordsize="21600,21600" o:spt="202" path="m,l,21600r21600,l21600,xe">
                    <v:stroke joinstyle="miter"/>
                    <v:path gradientshapeok="t" o:connecttype="rect"/>
                  </v:shapetype>
                  <v:shape id="Text Box 152" o:spid="_x0000_s1026" type="#_x0000_t202" style="position:absolute;left:0;text-align:left;margin-left:0;margin-top:0;width:8in;height:1in;z-index:251768832;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14:paraId="06443055" w14:textId="6F46F964" w:rsidR="006422C9" w:rsidRDefault="006422C9">
                          <w:pPr>
                            <w:pStyle w:val="NoSpacing"/>
                            <w:jc w:val="right"/>
                            <w:rPr>
                              <w:color w:val="595959" w:themeColor="text1" w:themeTint="A6"/>
                              <w:sz w:val="18"/>
                              <w:szCs w:val="18"/>
                            </w:rPr>
                          </w:pPr>
                        </w:p>
                      </w:txbxContent>
                    </v:textbox>
                    <w10:wrap type="square" anchorx="page" anchory="page"/>
                  </v:shape>
                </w:pict>
              </mc:Fallback>
            </mc:AlternateContent>
          </w:r>
        </w:p>
        <w:p w14:paraId="30486A7A" w14:textId="2B8C21BE" w:rsidR="0028784B" w:rsidRPr="00BA25CA" w:rsidRDefault="0014334B" w:rsidP="003100C3">
          <w:pPr>
            <w:jc w:val="both"/>
            <w:rPr>
              <w:rFonts w:eastAsia="Times New Roman" w:cstheme="minorHAnsi"/>
              <w:b/>
              <w:bCs/>
              <w:caps/>
              <w:kern w:val="32"/>
            </w:rPr>
          </w:pPr>
          <w:r w:rsidRPr="00BA25CA">
            <w:rPr>
              <w:rFonts w:cstheme="minorHAnsi"/>
              <w:noProof/>
              <w:lang w:val="en-IN" w:eastAsia="en-IN"/>
            </w:rPr>
            <mc:AlternateContent>
              <mc:Choice Requires="wps">
                <w:drawing>
                  <wp:anchor distT="0" distB="0" distL="114300" distR="114300" simplePos="0" relativeHeight="251767808" behindDoc="0" locked="0" layoutInCell="1" allowOverlap="1" wp14:anchorId="5088EBD4" wp14:editId="39F73B55">
                    <wp:simplePos x="0" y="0"/>
                    <wp:positionH relativeFrom="page">
                      <wp:posOffset>227965</wp:posOffset>
                    </wp:positionH>
                    <wp:positionV relativeFrom="page">
                      <wp:posOffset>1998345</wp:posOffset>
                    </wp:positionV>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8A2B6C" w14:textId="00F30603" w:rsidR="006422C9" w:rsidRDefault="00D22BFB" w:rsidP="00494F80">
                                <w:pPr>
                                  <w:jc w:val="center"/>
                                  <w:rPr>
                                    <w:color w:val="5B9BD5" w:themeColor="accent1"/>
                                    <w:sz w:val="64"/>
                                    <w:szCs w:val="64"/>
                                  </w:rPr>
                                </w:pPr>
                                <w:sdt>
                                  <w:sdtPr>
                                    <w:rPr>
                                      <w:caps/>
                                      <w:color w:val="5B9BD5" w:themeColor="accent1"/>
                                      <w:sz w:val="64"/>
                                      <w:szCs w:val="64"/>
                                    </w:rPr>
                                    <w:alias w:val="Title"/>
                                    <w:tag w:val=""/>
                                    <w:id w:val="-1914147382"/>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422C9">
                                      <w:rPr>
                                        <w:caps/>
                                        <w:color w:val="5B9BD5" w:themeColor="accent1"/>
                                        <w:sz w:val="64"/>
                                        <w:szCs w:val="64"/>
                                      </w:rPr>
                                      <w:t>Business Requirement Document</w:t>
                                    </w:r>
                                  </w:sdtContent>
                                </w:sdt>
                              </w:p>
                              <w:p w14:paraId="01B0C5C0" w14:textId="22CFC7F3" w:rsidR="006422C9" w:rsidRDefault="00D22BFB" w:rsidP="002826B9">
                                <w:pPr>
                                  <w:jc w:val="both"/>
                                  <w:rPr>
                                    <w:smallCaps/>
                                    <w:color w:val="404040" w:themeColor="text1" w:themeTint="BF"/>
                                    <w:sz w:val="36"/>
                                    <w:szCs w:val="36"/>
                                  </w:rPr>
                                </w:pPr>
                                <w:sdt>
                                  <w:sdtPr>
                                    <w:rPr>
                                      <w:b/>
                                      <w:color w:val="404040" w:themeColor="text1" w:themeTint="BF"/>
                                      <w:sz w:val="36"/>
                                      <w:szCs w:val="36"/>
                                      <w:u w:val="single"/>
                                    </w:rPr>
                                    <w:alias w:val="Subtitle"/>
                                    <w:tag w:val=""/>
                                    <w:id w:val="1164434095"/>
                                    <w:dataBinding w:prefixMappings="xmlns:ns0='http://purl.org/dc/elements/1.1/' xmlns:ns1='http://schemas.openxmlformats.org/package/2006/metadata/core-properties' " w:xpath="/ns1:coreProperties[1]/ns0:subject[1]" w:storeItemID="{6C3C8BC8-F283-45AE-878A-BAB7291924A1}"/>
                                    <w:text/>
                                  </w:sdtPr>
                                  <w:sdtEndPr/>
                                  <w:sdtContent>
                                    <w:r w:rsidR="00494F80" w:rsidRPr="006D348E">
                                      <w:rPr>
                                        <w:b/>
                                        <w:color w:val="404040" w:themeColor="text1" w:themeTint="BF"/>
                                        <w:sz w:val="36"/>
                                        <w:szCs w:val="36"/>
                                        <w:u w:val="single"/>
                                      </w:rPr>
                                      <w:t>Loan Guarantee Scheme for Covid affected Tourism Service Sector</w:t>
                                    </w:r>
                                    <w:r w:rsidR="00494F80">
                                      <w:rPr>
                                        <w:b/>
                                        <w:color w:val="404040" w:themeColor="text1" w:themeTint="BF"/>
                                        <w:sz w:val="36"/>
                                        <w:szCs w:val="36"/>
                                        <w:u w:val="single"/>
                                      </w:rPr>
                                      <w:t xml:space="preserve"> - </w:t>
                                    </w:r>
                                    <w:r w:rsidR="00494F80" w:rsidRPr="00131110">
                                      <w:rPr>
                                        <w:b/>
                                        <w:color w:val="404040" w:themeColor="text1" w:themeTint="BF"/>
                                        <w:sz w:val="36"/>
                                        <w:szCs w:val="36"/>
                                        <w:u w:val="single"/>
                                      </w:rPr>
                                      <w:t>– Update Credit Guarantee</w:t>
                                    </w:r>
                                  </w:sdtContent>
                                </w:sdt>
                                <w:r w:rsidR="006422C9" w:rsidRPr="006D348E">
                                  <w:rPr>
                                    <w:b/>
                                    <w:color w:val="404040" w:themeColor="text1" w:themeTint="BF"/>
                                    <w:sz w:val="36"/>
                                    <w:szCs w:val="36"/>
                                    <w:u w:val="single"/>
                                  </w:rPr>
                                  <w:t xml:space="preserve"> </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088EBD4" id="Text Box 154" o:spid="_x0000_s1027" type="#_x0000_t202" style="position:absolute;left:0;text-align:left;margin-left:17.95pt;margin-top:157.35pt;width:8in;height:286.5pt;z-index:251767808;visibility:visible;mso-wrap-style:square;mso-width-percent:941;mso-height-percent:363;mso-wrap-distance-left:9pt;mso-wrap-distance-top:0;mso-wrap-distance-right:9pt;mso-wrap-distance-bottom:0;mso-position-horizontal:absolute;mso-position-horizontal-relative:page;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" filled="f" stroked="f" strokeweight=".5pt">
                    <v:textbox inset="126pt,0,54pt,0">
                      <w:txbxContent>
                        <w:p w14:paraId="5A8A2B6C" w14:textId="00F30603" w:rsidR="006422C9" w:rsidRDefault="003B1E4A" w:rsidP="00494F80">
                          <w:pPr>
                            <w:jc w:val="center"/>
                            <w:rPr>
                              <w:color w:val="5B9BD5" w:themeColor="accent1"/>
                              <w:sz w:val="64"/>
                              <w:szCs w:val="64"/>
                            </w:rPr>
                          </w:pPr>
                          <w:sdt>
                            <w:sdtPr>
                              <w:rPr>
                                <w:caps/>
                                <w:color w:val="5B9BD5" w:themeColor="accent1"/>
                                <w:sz w:val="64"/>
                                <w:szCs w:val="64"/>
                              </w:rPr>
                              <w:alias w:val="Title"/>
                              <w:tag w:val=""/>
                              <w:id w:val="-1914147382"/>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422C9">
                                <w:rPr>
                                  <w:caps/>
                                  <w:color w:val="5B9BD5" w:themeColor="accent1"/>
                                  <w:sz w:val="64"/>
                                  <w:szCs w:val="64"/>
                                </w:rPr>
                                <w:t>Business Requirement Document</w:t>
                              </w:r>
                            </w:sdtContent>
                          </w:sdt>
                        </w:p>
                        <w:p w14:paraId="01B0C5C0" w14:textId="22CFC7F3" w:rsidR="006422C9" w:rsidRDefault="003B1E4A" w:rsidP="002826B9">
                          <w:pPr>
                            <w:jc w:val="both"/>
                            <w:rPr>
                              <w:smallCaps/>
                              <w:color w:val="404040" w:themeColor="text1" w:themeTint="BF"/>
                              <w:sz w:val="36"/>
                              <w:szCs w:val="36"/>
                            </w:rPr>
                          </w:pPr>
                          <w:sdt>
                            <w:sdtPr>
                              <w:rPr>
                                <w:b/>
                                <w:color w:val="404040" w:themeColor="text1" w:themeTint="BF"/>
                                <w:sz w:val="36"/>
                                <w:szCs w:val="36"/>
                                <w:u w:val="single"/>
                              </w:rPr>
                              <w:alias w:val="Subtitle"/>
                              <w:tag w:val=""/>
                              <w:id w:val="1164434095"/>
                              <w:dataBinding w:prefixMappings="xmlns:ns0='http://purl.org/dc/elements/1.1/' xmlns:ns1='http://schemas.openxmlformats.org/package/2006/metadata/core-properties' " w:xpath="/ns1:coreProperties[1]/ns0:subject[1]" w:storeItemID="{6C3C8BC8-F283-45AE-878A-BAB7291924A1}"/>
                              <w:text/>
                            </w:sdtPr>
                            <w:sdtEndPr/>
                            <w:sdtContent>
                              <w:r w:rsidR="00494F80" w:rsidRPr="006D348E">
                                <w:rPr>
                                  <w:b/>
                                  <w:color w:val="404040" w:themeColor="text1" w:themeTint="BF"/>
                                  <w:sz w:val="36"/>
                                  <w:szCs w:val="36"/>
                                  <w:u w:val="single"/>
                                </w:rPr>
                                <w:t>Loan Guarantee Scheme for Covid affected Tourism Service Sector</w:t>
                              </w:r>
                              <w:r w:rsidR="00494F80">
                                <w:rPr>
                                  <w:b/>
                                  <w:color w:val="404040" w:themeColor="text1" w:themeTint="BF"/>
                                  <w:sz w:val="36"/>
                                  <w:szCs w:val="36"/>
                                  <w:u w:val="single"/>
                                </w:rPr>
                                <w:t xml:space="preserve"> - </w:t>
                              </w:r>
                              <w:r w:rsidR="00494F80" w:rsidRPr="00131110">
                                <w:rPr>
                                  <w:b/>
                                  <w:color w:val="404040" w:themeColor="text1" w:themeTint="BF"/>
                                  <w:sz w:val="36"/>
                                  <w:szCs w:val="36"/>
                                  <w:u w:val="single"/>
                                </w:rPr>
                                <w:t>– Update Credit Guarantee</w:t>
                              </w:r>
                            </w:sdtContent>
                          </w:sdt>
                          <w:r w:rsidR="006422C9" w:rsidRPr="006D348E">
                            <w:rPr>
                              <w:b/>
                              <w:color w:val="404040" w:themeColor="text1" w:themeTint="BF"/>
                              <w:sz w:val="36"/>
                              <w:szCs w:val="36"/>
                              <w:u w:val="single"/>
                            </w:rPr>
                            <w:t xml:space="preserve"> </w:t>
                          </w:r>
                        </w:p>
                      </w:txbxContent>
                    </v:textbox>
                    <w10:wrap type="square" anchorx="page" anchory="page"/>
                  </v:shape>
                </w:pict>
              </mc:Fallback>
            </mc:AlternateContent>
          </w:r>
          <w:r w:rsidR="0028784B" w:rsidRPr="00BA25CA">
            <w:rPr>
              <w:rFonts w:eastAsia="Times New Roman" w:cstheme="minorHAnsi"/>
              <w:b/>
              <w:bCs/>
              <w:caps/>
              <w:kern w:val="32"/>
            </w:rPr>
            <w:br w:type="page"/>
          </w:r>
        </w:p>
      </w:sdtContent>
    </w:sdt>
    <w:p w14:paraId="650E8767" w14:textId="2AB8647E" w:rsidR="0085005D" w:rsidRPr="00BA25CA" w:rsidDel="00926CB5" w:rsidRDefault="0085005D" w:rsidP="003100C3">
      <w:pPr>
        <w:jc w:val="both"/>
        <w:rPr>
          <w:del w:id="1" w:author="Supriya Shinde" w:date="2023-02-16T15:20:00Z"/>
          <w:rFonts w:eastAsia="Times New Roman" w:cstheme="minorHAnsi"/>
          <w:b/>
          <w:bCs/>
          <w:caps/>
          <w:kern w:val="32"/>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48"/>
        <w:gridCol w:w="263"/>
        <w:gridCol w:w="2755"/>
        <w:gridCol w:w="203"/>
        <w:gridCol w:w="1415"/>
        <w:gridCol w:w="263"/>
        <w:gridCol w:w="3113"/>
      </w:tblGrid>
      <w:tr w:rsidR="00B31E51" w:rsidRPr="00B31E51" w:rsidDel="00926CB5" w14:paraId="3D95094C" w14:textId="4B2859B8" w:rsidTr="00B31E51">
        <w:trPr>
          <w:trHeight w:val="180"/>
          <w:del w:id="2" w:author="Supriya Shinde" w:date="2023-02-16T15:20:00Z"/>
        </w:trPr>
        <w:tc>
          <w:tcPr>
            <w:tcW w:w="1380" w:type="dxa"/>
            <w:tcBorders>
              <w:top w:val="nil"/>
              <w:left w:val="nil"/>
              <w:bottom w:val="nil"/>
              <w:right w:val="nil"/>
            </w:tcBorders>
            <w:shd w:val="clear" w:color="auto" w:fill="auto"/>
            <w:hideMark/>
          </w:tcPr>
          <w:p w14:paraId="64FF9BC4" w14:textId="19C52509" w:rsidR="00B31E51" w:rsidRPr="00B31E51" w:rsidDel="00926CB5" w:rsidRDefault="00B31E51" w:rsidP="00B31E51">
            <w:pPr>
              <w:spacing w:after="0" w:line="240" w:lineRule="auto"/>
              <w:textAlignment w:val="baseline"/>
              <w:rPr>
                <w:del w:id="3" w:author="Supriya Shinde" w:date="2023-02-16T15:20:00Z"/>
                <w:rFonts w:ascii="Segoe UI" w:eastAsia="Times New Roman" w:hAnsi="Segoe UI" w:cs="Segoe UI"/>
                <w:sz w:val="18"/>
                <w:szCs w:val="18"/>
                <w:lang w:val="en-IN" w:eastAsia="en-IN"/>
              </w:rPr>
            </w:pPr>
            <w:del w:id="4" w:author="Supriya Shinde" w:date="2023-02-16T15:20:00Z">
              <w:r w:rsidRPr="00B31E51" w:rsidDel="00926CB5">
                <w:rPr>
                  <w:rFonts w:ascii="Calibri" w:eastAsia="Times New Roman" w:hAnsi="Calibri" w:cs="Calibri"/>
                  <w:b/>
                  <w:bCs/>
                  <w:lang w:eastAsia="en-IN"/>
                </w:rPr>
                <w:delText>Signature</w:delText>
              </w:r>
              <w:r w:rsidRPr="00B31E51" w:rsidDel="00926CB5">
                <w:rPr>
                  <w:rFonts w:ascii="Calibri" w:eastAsia="Times New Roman" w:hAnsi="Calibri" w:cs="Calibri"/>
                  <w:lang w:val="en-IN" w:eastAsia="en-IN"/>
                </w:rPr>
                <w:delText> </w:delText>
              </w:r>
            </w:del>
          </w:p>
        </w:tc>
        <w:tc>
          <w:tcPr>
            <w:tcW w:w="285" w:type="dxa"/>
            <w:tcBorders>
              <w:top w:val="nil"/>
              <w:left w:val="nil"/>
              <w:bottom w:val="nil"/>
              <w:right w:val="nil"/>
            </w:tcBorders>
            <w:shd w:val="clear" w:color="auto" w:fill="auto"/>
            <w:hideMark/>
          </w:tcPr>
          <w:p w14:paraId="3D07AAF6" w14:textId="54921D65" w:rsidR="00B31E51" w:rsidRPr="00B31E51" w:rsidDel="00926CB5" w:rsidRDefault="00B31E51" w:rsidP="00B31E51">
            <w:pPr>
              <w:spacing w:after="0" w:line="240" w:lineRule="auto"/>
              <w:textAlignment w:val="baseline"/>
              <w:rPr>
                <w:del w:id="5" w:author="Supriya Shinde" w:date="2023-02-16T15:20:00Z"/>
                <w:rFonts w:ascii="Segoe UI" w:eastAsia="Times New Roman" w:hAnsi="Segoe UI" w:cs="Segoe UI"/>
                <w:sz w:val="18"/>
                <w:szCs w:val="18"/>
                <w:lang w:val="en-IN" w:eastAsia="en-IN"/>
              </w:rPr>
            </w:pPr>
            <w:del w:id="6" w:author="Supriya Shinde" w:date="2023-02-16T15:20:00Z">
              <w:r w:rsidRPr="00B31E51" w:rsidDel="00926CB5">
                <w:rPr>
                  <w:rFonts w:ascii="Calibri" w:eastAsia="Times New Roman" w:hAnsi="Calibri" w:cs="Calibri"/>
                  <w:lang w:eastAsia="en-IN"/>
                </w:rPr>
                <w:delText>:</w:delText>
              </w:r>
              <w:r w:rsidRPr="00B31E51" w:rsidDel="00926CB5">
                <w:rPr>
                  <w:rFonts w:ascii="Calibri" w:eastAsia="Times New Roman" w:hAnsi="Calibri" w:cs="Calibri"/>
                  <w:lang w:val="en-IN" w:eastAsia="en-IN"/>
                </w:rPr>
                <w:delText> </w:delText>
              </w:r>
            </w:del>
          </w:p>
        </w:tc>
        <w:tc>
          <w:tcPr>
            <w:tcW w:w="3150" w:type="dxa"/>
            <w:tcBorders>
              <w:top w:val="nil"/>
              <w:left w:val="nil"/>
              <w:bottom w:val="nil"/>
              <w:right w:val="nil"/>
            </w:tcBorders>
            <w:shd w:val="clear" w:color="auto" w:fill="auto"/>
            <w:hideMark/>
          </w:tcPr>
          <w:p w14:paraId="6A366366" w14:textId="05AFFA41" w:rsidR="00B31E51" w:rsidRPr="00B31E51" w:rsidDel="00926CB5" w:rsidRDefault="00B31E51" w:rsidP="00B31E51">
            <w:pPr>
              <w:spacing w:after="0" w:line="240" w:lineRule="auto"/>
              <w:textAlignment w:val="baseline"/>
              <w:rPr>
                <w:del w:id="7" w:author="Supriya Shinde" w:date="2023-02-16T15:20:00Z"/>
                <w:rFonts w:ascii="Segoe UI" w:eastAsia="Times New Roman" w:hAnsi="Segoe UI" w:cs="Segoe UI"/>
                <w:sz w:val="18"/>
                <w:szCs w:val="18"/>
                <w:lang w:val="en-IN" w:eastAsia="en-IN"/>
              </w:rPr>
            </w:pPr>
            <w:del w:id="8" w:author="Supriya Shinde" w:date="2023-02-16T15:20:00Z">
              <w:r w:rsidRPr="00B31E51" w:rsidDel="00926CB5">
                <w:rPr>
                  <w:rFonts w:ascii="Calibri" w:eastAsia="Times New Roman" w:hAnsi="Calibri" w:cs="Calibri"/>
                  <w:lang w:val="en-IN" w:eastAsia="en-IN"/>
                </w:rPr>
                <w:delText> </w:delText>
              </w:r>
            </w:del>
          </w:p>
        </w:tc>
        <w:tc>
          <w:tcPr>
            <w:tcW w:w="225" w:type="dxa"/>
            <w:tcBorders>
              <w:top w:val="nil"/>
              <w:left w:val="nil"/>
              <w:bottom w:val="nil"/>
              <w:right w:val="nil"/>
            </w:tcBorders>
            <w:shd w:val="clear" w:color="auto" w:fill="auto"/>
            <w:hideMark/>
          </w:tcPr>
          <w:p w14:paraId="43903D8F" w14:textId="2EB7E6AB" w:rsidR="00B31E51" w:rsidRPr="00B31E51" w:rsidDel="00926CB5" w:rsidRDefault="00B31E51" w:rsidP="00B31E51">
            <w:pPr>
              <w:spacing w:after="0" w:line="240" w:lineRule="auto"/>
              <w:textAlignment w:val="baseline"/>
              <w:rPr>
                <w:del w:id="9" w:author="Supriya Shinde" w:date="2023-02-16T15:20:00Z"/>
                <w:rFonts w:ascii="Segoe UI" w:eastAsia="Times New Roman" w:hAnsi="Segoe UI" w:cs="Segoe UI"/>
                <w:sz w:val="18"/>
                <w:szCs w:val="18"/>
                <w:lang w:val="en-IN" w:eastAsia="en-IN"/>
              </w:rPr>
            </w:pPr>
            <w:del w:id="10" w:author="Supriya Shinde" w:date="2023-02-16T15:20:00Z">
              <w:r w:rsidRPr="00B31E51" w:rsidDel="00926CB5">
                <w:rPr>
                  <w:rFonts w:ascii="Calibri" w:eastAsia="Times New Roman" w:hAnsi="Calibri" w:cs="Calibri"/>
                  <w:lang w:val="en-IN" w:eastAsia="en-IN"/>
                </w:rPr>
                <w:delText> </w:delText>
              </w:r>
            </w:del>
          </w:p>
        </w:tc>
        <w:tc>
          <w:tcPr>
            <w:tcW w:w="1455" w:type="dxa"/>
            <w:tcBorders>
              <w:top w:val="nil"/>
              <w:left w:val="nil"/>
              <w:bottom w:val="nil"/>
              <w:right w:val="nil"/>
            </w:tcBorders>
            <w:shd w:val="clear" w:color="auto" w:fill="auto"/>
            <w:hideMark/>
          </w:tcPr>
          <w:p w14:paraId="0F967A4F" w14:textId="327D9E44" w:rsidR="00B31E51" w:rsidRPr="00B31E51" w:rsidDel="00926CB5" w:rsidRDefault="00B31E51" w:rsidP="00B31E51">
            <w:pPr>
              <w:spacing w:after="0" w:line="240" w:lineRule="auto"/>
              <w:textAlignment w:val="baseline"/>
              <w:rPr>
                <w:del w:id="11" w:author="Supriya Shinde" w:date="2023-02-16T15:20:00Z"/>
                <w:rFonts w:ascii="Segoe UI" w:eastAsia="Times New Roman" w:hAnsi="Segoe UI" w:cs="Segoe UI"/>
                <w:sz w:val="18"/>
                <w:szCs w:val="18"/>
                <w:lang w:val="en-IN" w:eastAsia="en-IN"/>
              </w:rPr>
            </w:pPr>
            <w:del w:id="12" w:author="Supriya Shinde" w:date="2023-02-16T15:20:00Z">
              <w:r w:rsidRPr="00B31E51" w:rsidDel="00926CB5">
                <w:rPr>
                  <w:rFonts w:ascii="Calibri" w:eastAsia="Times New Roman" w:hAnsi="Calibri" w:cs="Calibri"/>
                  <w:b/>
                  <w:bCs/>
                  <w:lang w:eastAsia="en-IN"/>
                </w:rPr>
                <w:delText>Signature</w:delText>
              </w:r>
              <w:r w:rsidRPr="00B31E51" w:rsidDel="00926CB5">
                <w:rPr>
                  <w:rFonts w:ascii="Calibri" w:eastAsia="Times New Roman" w:hAnsi="Calibri" w:cs="Calibri"/>
                  <w:lang w:val="en-IN" w:eastAsia="en-IN"/>
                </w:rPr>
                <w:delText> </w:delText>
              </w:r>
            </w:del>
          </w:p>
        </w:tc>
        <w:tc>
          <w:tcPr>
            <w:tcW w:w="285" w:type="dxa"/>
            <w:tcBorders>
              <w:top w:val="nil"/>
              <w:left w:val="nil"/>
              <w:bottom w:val="nil"/>
              <w:right w:val="nil"/>
            </w:tcBorders>
            <w:shd w:val="clear" w:color="auto" w:fill="auto"/>
            <w:hideMark/>
          </w:tcPr>
          <w:p w14:paraId="1ADED6A2" w14:textId="4F46FC36" w:rsidR="00B31E51" w:rsidRPr="00B31E51" w:rsidDel="00926CB5" w:rsidRDefault="00B31E51" w:rsidP="00B31E51">
            <w:pPr>
              <w:spacing w:after="0" w:line="240" w:lineRule="auto"/>
              <w:textAlignment w:val="baseline"/>
              <w:rPr>
                <w:del w:id="13" w:author="Supriya Shinde" w:date="2023-02-16T15:20:00Z"/>
                <w:rFonts w:ascii="Segoe UI" w:eastAsia="Times New Roman" w:hAnsi="Segoe UI" w:cs="Segoe UI"/>
                <w:sz w:val="18"/>
                <w:szCs w:val="18"/>
                <w:lang w:val="en-IN" w:eastAsia="en-IN"/>
              </w:rPr>
            </w:pPr>
            <w:del w:id="14" w:author="Supriya Shinde" w:date="2023-02-16T15:20:00Z">
              <w:r w:rsidRPr="00B31E51" w:rsidDel="00926CB5">
                <w:rPr>
                  <w:rFonts w:ascii="Calibri" w:eastAsia="Times New Roman" w:hAnsi="Calibri" w:cs="Calibri"/>
                  <w:lang w:eastAsia="en-IN"/>
                </w:rPr>
                <w:delText>:</w:delText>
              </w:r>
              <w:r w:rsidRPr="00B31E51" w:rsidDel="00926CB5">
                <w:rPr>
                  <w:rFonts w:ascii="Calibri" w:eastAsia="Times New Roman" w:hAnsi="Calibri" w:cs="Calibri"/>
                  <w:lang w:val="en-IN" w:eastAsia="en-IN"/>
                </w:rPr>
                <w:delText> </w:delText>
              </w:r>
            </w:del>
          </w:p>
        </w:tc>
        <w:tc>
          <w:tcPr>
            <w:tcW w:w="3405" w:type="dxa"/>
            <w:tcBorders>
              <w:top w:val="nil"/>
              <w:left w:val="nil"/>
              <w:bottom w:val="nil"/>
              <w:right w:val="nil"/>
            </w:tcBorders>
            <w:shd w:val="clear" w:color="auto" w:fill="auto"/>
            <w:hideMark/>
          </w:tcPr>
          <w:p w14:paraId="71DCC596" w14:textId="3BABDC1F" w:rsidR="00B31E51" w:rsidRPr="00B31E51" w:rsidDel="00926CB5" w:rsidRDefault="00B31E51" w:rsidP="00B31E51">
            <w:pPr>
              <w:spacing w:after="0" w:line="240" w:lineRule="auto"/>
              <w:textAlignment w:val="baseline"/>
              <w:rPr>
                <w:del w:id="15" w:author="Supriya Shinde" w:date="2023-02-16T15:20:00Z"/>
                <w:rFonts w:ascii="Segoe UI" w:eastAsia="Times New Roman" w:hAnsi="Segoe UI" w:cs="Segoe UI"/>
                <w:sz w:val="18"/>
                <w:szCs w:val="18"/>
                <w:lang w:val="en-IN" w:eastAsia="en-IN"/>
              </w:rPr>
            </w:pPr>
            <w:del w:id="16" w:author="Supriya Shinde" w:date="2023-02-16T15:20:00Z">
              <w:r w:rsidRPr="00B31E51" w:rsidDel="00926CB5">
                <w:rPr>
                  <w:rFonts w:ascii="Calibri" w:eastAsia="Times New Roman" w:hAnsi="Calibri" w:cs="Calibri"/>
                  <w:lang w:val="en-IN" w:eastAsia="en-IN"/>
                </w:rPr>
                <w:delText> </w:delText>
              </w:r>
            </w:del>
          </w:p>
        </w:tc>
      </w:tr>
      <w:tr w:rsidR="00B31E51" w:rsidRPr="00B31E51" w:rsidDel="00926CB5" w14:paraId="49000281" w14:textId="0B7B1EB2" w:rsidTr="00B31E51">
        <w:trPr>
          <w:trHeight w:val="180"/>
          <w:del w:id="17" w:author="Supriya Shinde" w:date="2023-02-16T15:20:00Z"/>
        </w:trPr>
        <w:tc>
          <w:tcPr>
            <w:tcW w:w="1380" w:type="dxa"/>
            <w:tcBorders>
              <w:top w:val="nil"/>
              <w:left w:val="nil"/>
              <w:bottom w:val="nil"/>
              <w:right w:val="nil"/>
            </w:tcBorders>
            <w:shd w:val="clear" w:color="auto" w:fill="auto"/>
            <w:hideMark/>
          </w:tcPr>
          <w:p w14:paraId="1992818D" w14:textId="2A38DFA8" w:rsidR="00B31E51" w:rsidRPr="00B31E51" w:rsidDel="00926CB5" w:rsidRDefault="00B31E51" w:rsidP="00B31E51">
            <w:pPr>
              <w:spacing w:after="0" w:line="240" w:lineRule="auto"/>
              <w:textAlignment w:val="baseline"/>
              <w:rPr>
                <w:del w:id="18" w:author="Supriya Shinde" w:date="2023-02-16T15:20:00Z"/>
                <w:rFonts w:ascii="Segoe UI" w:eastAsia="Times New Roman" w:hAnsi="Segoe UI" w:cs="Segoe UI"/>
                <w:sz w:val="18"/>
                <w:szCs w:val="18"/>
                <w:lang w:val="en-IN" w:eastAsia="en-IN"/>
              </w:rPr>
            </w:pPr>
            <w:del w:id="19" w:author="Supriya Shinde" w:date="2023-02-16T15:20:00Z">
              <w:r w:rsidRPr="00B31E51" w:rsidDel="00926CB5">
                <w:rPr>
                  <w:rFonts w:ascii="Calibri" w:eastAsia="Times New Roman" w:hAnsi="Calibri" w:cs="Calibri"/>
                  <w:lang w:val="en-IN" w:eastAsia="en-IN"/>
                </w:rPr>
                <w:delText> </w:delText>
              </w:r>
            </w:del>
          </w:p>
        </w:tc>
        <w:tc>
          <w:tcPr>
            <w:tcW w:w="285" w:type="dxa"/>
            <w:tcBorders>
              <w:top w:val="nil"/>
              <w:left w:val="nil"/>
              <w:bottom w:val="nil"/>
              <w:right w:val="nil"/>
            </w:tcBorders>
            <w:shd w:val="clear" w:color="auto" w:fill="auto"/>
            <w:hideMark/>
          </w:tcPr>
          <w:p w14:paraId="2480C901" w14:textId="1DE80752" w:rsidR="00B31E51" w:rsidRPr="00B31E51" w:rsidDel="00926CB5" w:rsidRDefault="00B31E51" w:rsidP="00B31E51">
            <w:pPr>
              <w:spacing w:after="0" w:line="240" w:lineRule="auto"/>
              <w:textAlignment w:val="baseline"/>
              <w:rPr>
                <w:del w:id="20" w:author="Supriya Shinde" w:date="2023-02-16T15:20:00Z"/>
                <w:rFonts w:ascii="Segoe UI" w:eastAsia="Times New Roman" w:hAnsi="Segoe UI" w:cs="Segoe UI"/>
                <w:sz w:val="18"/>
                <w:szCs w:val="18"/>
                <w:lang w:val="en-IN" w:eastAsia="en-IN"/>
              </w:rPr>
            </w:pPr>
            <w:del w:id="21" w:author="Supriya Shinde" w:date="2023-02-16T15:20:00Z">
              <w:r w:rsidRPr="00B31E51" w:rsidDel="00926CB5">
                <w:rPr>
                  <w:rFonts w:ascii="Calibri" w:eastAsia="Times New Roman" w:hAnsi="Calibri" w:cs="Calibri"/>
                  <w:lang w:val="en-IN" w:eastAsia="en-IN"/>
                </w:rPr>
                <w:delText> </w:delText>
              </w:r>
            </w:del>
          </w:p>
        </w:tc>
        <w:tc>
          <w:tcPr>
            <w:tcW w:w="3150" w:type="dxa"/>
            <w:tcBorders>
              <w:top w:val="nil"/>
              <w:left w:val="nil"/>
              <w:bottom w:val="nil"/>
              <w:right w:val="nil"/>
            </w:tcBorders>
            <w:shd w:val="clear" w:color="auto" w:fill="auto"/>
            <w:hideMark/>
          </w:tcPr>
          <w:p w14:paraId="7BABE97A" w14:textId="2B7E79F4" w:rsidR="00B31E51" w:rsidRPr="00B31E51" w:rsidDel="00926CB5" w:rsidRDefault="00B31E51" w:rsidP="00B31E51">
            <w:pPr>
              <w:spacing w:after="0" w:line="240" w:lineRule="auto"/>
              <w:textAlignment w:val="baseline"/>
              <w:rPr>
                <w:del w:id="22" w:author="Supriya Shinde" w:date="2023-02-16T15:20:00Z"/>
                <w:rFonts w:ascii="Segoe UI" w:eastAsia="Times New Roman" w:hAnsi="Segoe UI" w:cs="Segoe UI"/>
                <w:sz w:val="18"/>
                <w:szCs w:val="18"/>
                <w:lang w:val="en-IN" w:eastAsia="en-IN"/>
              </w:rPr>
            </w:pPr>
            <w:del w:id="23" w:author="Supriya Shinde" w:date="2023-02-16T15:20:00Z">
              <w:r w:rsidRPr="00B31E51" w:rsidDel="00926CB5">
                <w:rPr>
                  <w:rFonts w:ascii="Calibri" w:eastAsia="Times New Roman" w:hAnsi="Calibri" w:cs="Calibri"/>
                  <w:lang w:val="en-IN" w:eastAsia="en-IN"/>
                </w:rPr>
                <w:delText> </w:delText>
              </w:r>
            </w:del>
          </w:p>
        </w:tc>
        <w:tc>
          <w:tcPr>
            <w:tcW w:w="225" w:type="dxa"/>
            <w:tcBorders>
              <w:top w:val="nil"/>
              <w:left w:val="nil"/>
              <w:bottom w:val="nil"/>
              <w:right w:val="nil"/>
            </w:tcBorders>
            <w:shd w:val="clear" w:color="auto" w:fill="auto"/>
            <w:hideMark/>
          </w:tcPr>
          <w:p w14:paraId="0D28DD6B" w14:textId="1AADCEAF" w:rsidR="00B31E51" w:rsidRPr="00B31E51" w:rsidDel="00926CB5" w:rsidRDefault="00B31E51" w:rsidP="00B31E51">
            <w:pPr>
              <w:spacing w:after="0" w:line="240" w:lineRule="auto"/>
              <w:textAlignment w:val="baseline"/>
              <w:rPr>
                <w:del w:id="24" w:author="Supriya Shinde" w:date="2023-02-16T15:20:00Z"/>
                <w:rFonts w:ascii="Segoe UI" w:eastAsia="Times New Roman" w:hAnsi="Segoe UI" w:cs="Segoe UI"/>
                <w:sz w:val="18"/>
                <w:szCs w:val="18"/>
                <w:lang w:val="en-IN" w:eastAsia="en-IN"/>
              </w:rPr>
            </w:pPr>
            <w:del w:id="25" w:author="Supriya Shinde" w:date="2023-02-16T15:20:00Z">
              <w:r w:rsidRPr="00B31E51" w:rsidDel="00926CB5">
                <w:rPr>
                  <w:rFonts w:ascii="Calibri" w:eastAsia="Times New Roman" w:hAnsi="Calibri" w:cs="Calibri"/>
                  <w:lang w:val="en-IN" w:eastAsia="en-IN"/>
                </w:rPr>
                <w:delText> </w:delText>
              </w:r>
            </w:del>
          </w:p>
        </w:tc>
        <w:tc>
          <w:tcPr>
            <w:tcW w:w="1455" w:type="dxa"/>
            <w:tcBorders>
              <w:top w:val="nil"/>
              <w:left w:val="nil"/>
              <w:bottom w:val="nil"/>
              <w:right w:val="nil"/>
            </w:tcBorders>
            <w:shd w:val="clear" w:color="auto" w:fill="auto"/>
            <w:hideMark/>
          </w:tcPr>
          <w:p w14:paraId="73C2FB27" w14:textId="34C83D14" w:rsidR="00B31E51" w:rsidRPr="00B31E51" w:rsidDel="00926CB5" w:rsidRDefault="00B31E51" w:rsidP="00B31E51">
            <w:pPr>
              <w:spacing w:after="0" w:line="240" w:lineRule="auto"/>
              <w:textAlignment w:val="baseline"/>
              <w:rPr>
                <w:del w:id="26" w:author="Supriya Shinde" w:date="2023-02-16T15:20:00Z"/>
                <w:rFonts w:ascii="Segoe UI" w:eastAsia="Times New Roman" w:hAnsi="Segoe UI" w:cs="Segoe UI"/>
                <w:sz w:val="18"/>
                <w:szCs w:val="18"/>
                <w:lang w:val="en-IN" w:eastAsia="en-IN"/>
              </w:rPr>
            </w:pPr>
            <w:del w:id="27" w:author="Supriya Shinde" w:date="2023-02-16T15:20:00Z">
              <w:r w:rsidRPr="00B31E51" w:rsidDel="00926CB5">
                <w:rPr>
                  <w:rFonts w:ascii="Calibri" w:eastAsia="Times New Roman" w:hAnsi="Calibri" w:cs="Calibri"/>
                  <w:lang w:val="en-IN" w:eastAsia="en-IN"/>
                </w:rPr>
                <w:delText> </w:delText>
              </w:r>
            </w:del>
          </w:p>
        </w:tc>
        <w:tc>
          <w:tcPr>
            <w:tcW w:w="285" w:type="dxa"/>
            <w:tcBorders>
              <w:top w:val="nil"/>
              <w:left w:val="nil"/>
              <w:bottom w:val="nil"/>
              <w:right w:val="nil"/>
            </w:tcBorders>
            <w:shd w:val="clear" w:color="auto" w:fill="auto"/>
            <w:hideMark/>
          </w:tcPr>
          <w:p w14:paraId="1A2A0A98" w14:textId="0FC02039" w:rsidR="00B31E51" w:rsidRPr="00B31E51" w:rsidDel="00926CB5" w:rsidRDefault="00B31E51" w:rsidP="00B31E51">
            <w:pPr>
              <w:spacing w:after="0" w:line="240" w:lineRule="auto"/>
              <w:textAlignment w:val="baseline"/>
              <w:rPr>
                <w:del w:id="28" w:author="Supriya Shinde" w:date="2023-02-16T15:20:00Z"/>
                <w:rFonts w:ascii="Segoe UI" w:eastAsia="Times New Roman" w:hAnsi="Segoe UI" w:cs="Segoe UI"/>
                <w:sz w:val="18"/>
                <w:szCs w:val="18"/>
                <w:lang w:val="en-IN" w:eastAsia="en-IN"/>
              </w:rPr>
            </w:pPr>
            <w:del w:id="29" w:author="Supriya Shinde" w:date="2023-02-16T15:20:00Z">
              <w:r w:rsidRPr="00B31E51" w:rsidDel="00926CB5">
                <w:rPr>
                  <w:rFonts w:ascii="Calibri" w:eastAsia="Times New Roman" w:hAnsi="Calibri" w:cs="Calibri"/>
                  <w:lang w:val="en-IN" w:eastAsia="en-IN"/>
                </w:rPr>
                <w:delText> </w:delText>
              </w:r>
            </w:del>
          </w:p>
        </w:tc>
        <w:tc>
          <w:tcPr>
            <w:tcW w:w="3405" w:type="dxa"/>
            <w:tcBorders>
              <w:top w:val="nil"/>
              <w:left w:val="nil"/>
              <w:bottom w:val="nil"/>
              <w:right w:val="nil"/>
            </w:tcBorders>
            <w:shd w:val="clear" w:color="auto" w:fill="auto"/>
            <w:hideMark/>
          </w:tcPr>
          <w:p w14:paraId="59E533C5" w14:textId="2D78B9C2" w:rsidR="00B31E51" w:rsidRPr="00B31E51" w:rsidDel="00926CB5" w:rsidRDefault="00B31E51" w:rsidP="00B31E51">
            <w:pPr>
              <w:spacing w:after="0" w:line="240" w:lineRule="auto"/>
              <w:textAlignment w:val="baseline"/>
              <w:rPr>
                <w:del w:id="30" w:author="Supriya Shinde" w:date="2023-02-16T15:20:00Z"/>
                <w:rFonts w:ascii="Segoe UI" w:eastAsia="Times New Roman" w:hAnsi="Segoe UI" w:cs="Segoe UI"/>
                <w:sz w:val="18"/>
                <w:szCs w:val="18"/>
                <w:lang w:val="en-IN" w:eastAsia="en-IN"/>
              </w:rPr>
            </w:pPr>
            <w:del w:id="31" w:author="Supriya Shinde" w:date="2023-02-16T15:20:00Z">
              <w:r w:rsidRPr="00B31E51" w:rsidDel="00926CB5">
                <w:rPr>
                  <w:rFonts w:ascii="Calibri" w:eastAsia="Times New Roman" w:hAnsi="Calibri" w:cs="Calibri"/>
                  <w:lang w:val="en-IN" w:eastAsia="en-IN"/>
                </w:rPr>
                <w:delText> </w:delText>
              </w:r>
            </w:del>
          </w:p>
        </w:tc>
      </w:tr>
      <w:tr w:rsidR="00B31E51" w:rsidRPr="00B31E51" w:rsidDel="00926CB5" w14:paraId="239F0A05" w14:textId="798A23CE" w:rsidTr="00B31E51">
        <w:trPr>
          <w:trHeight w:val="180"/>
          <w:del w:id="32" w:author="Supriya Shinde" w:date="2023-02-16T15:20:00Z"/>
        </w:trPr>
        <w:tc>
          <w:tcPr>
            <w:tcW w:w="1380" w:type="dxa"/>
            <w:tcBorders>
              <w:top w:val="nil"/>
              <w:left w:val="nil"/>
              <w:bottom w:val="nil"/>
              <w:right w:val="nil"/>
            </w:tcBorders>
            <w:shd w:val="clear" w:color="auto" w:fill="auto"/>
            <w:hideMark/>
          </w:tcPr>
          <w:p w14:paraId="206CE4F5" w14:textId="1DE9084D" w:rsidR="00B31E51" w:rsidRPr="00B31E51" w:rsidDel="00926CB5" w:rsidRDefault="00B31E51" w:rsidP="00B31E51">
            <w:pPr>
              <w:spacing w:after="0" w:line="240" w:lineRule="auto"/>
              <w:textAlignment w:val="baseline"/>
              <w:rPr>
                <w:del w:id="33" w:author="Supriya Shinde" w:date="2023-02-16T15:20:00Z"/>
                <w:rFonts w:ascii="Segoe UI" w:eastAsia="Times New Roman" w:hAnsi="Segoe UI" w:cs="Segoe UI"/>
                <w:sz w:val="18"/>
                <w:szCs w:val="18"/>
                <w:lang w:val="en-IN" w:eastAsia="en-IN"/>
              </w:rPr>
            </w:pPr>
            <w:del w:id="34" w:author="Supriya Shinde" w:date="2023-02-16T15:20:00Z">
              <w:r w:rsidRPr="00B31E51" w:rsidDel="00926CB5">
                <w:rPr>
                  <w:rFonts w:ascii="Calibri" w:eastAsia="Times New Roman" w:hAnsi="Calibri" w:cs="Calibri"/>
                  <w:lang w:val="en-IN" w:eastAsia="en-IN"/>
                </w:rPr>
                <w:delText> </w:delText>
              </w:r>
            </w:del>
          </w:p>
        </w:tc>
        <w:tc>
          <w:tcPr>
            <w:tcW w:w="285" w:type="dxa"/>
            <w:tcBorders>
              <w:top w:val="nil"/>
              <w:left w:val="nil"/>
              <w:bottom w:val="nil"/>
              <w:right w:val="nil"/>
            </w:tcBorders>
            <w:shd w:val="clear" w:color="auto" w:fill="auto"/>
            <w:hideMark/>
          </w:tcPr>
          <w:p w14:paraId="0C985988" w14:textId="0CE4A6EA" w:rsidR="00B31E51" w:rsidRPr="00B31E51" w:rsidDel="00926CB5" w:rsidRDefault="00B31E51" w:rsidP="00B31E51">
            <w:pPr>
              <w:spacing w:after="0" w:line="240" w:lineRule="auto"/>
              <w:textAlignment w:val="baseline"/>
              <w:rPr>
                <w:del w:id="35" w:author="Supriya Shinde" w:date="2023-02-16T15:20:00Z"/>
                <w:rFonts w:ascii="Segoe UI" w:eastAsia="Times New Roman" w:hAnsi="Segoe UI" w:cs="Segoe UI"/>
                <w:sz w:val="18"/>
                <w:szCs w:val="18"/>
                <w:lang w:val="en-IN" w:eastAsia="en-IN"/>
              </w:rPr>
            </w:pPr>
            <w:del w:id="36" w:author="Supriya Shinde" w:date="2023-02-16T15:20:00Z">
              <w:r w:rsidRPr="00B31E51" w:rsidDel="00926CB5">
                <w:rPr>
                  <w:rFonts w:ascii="Calibri" w:eastAsia="Times New Roman" w:hAnsi="Calibri" w:cs="Calibri"/>
                  <w:lang w:val="en-IN" w:eastAsia="en-IN"/>
                </w:rPr>
                <w:delText> </w:delText>
              </w:r>
            </w:del>
          </w:p>
        </w:tc>
        <w:tc>
          <w:tcPr>
            <w:tcW w:w="3150" w:type="dxa"/>
            <w:tcBorders>
              <w:top w:val="nil"/>
              <w:left w:val="nil"/>
              <w:bottom w:val="nil"/>
              <w:right w:val="nil"/>
            </w:tcBorders>
            <w:shd w:val="clear" w:color="auto" w:fill="auto"/>
            <w:hideMark/>
          </w:tcPr>
          <w:p w14:paraId="4BAF77AB" w14:textId="5D29D3C0" w:rsidR="00B31E51" w:rsidRPr="00B31E51" w:rsidDel="00926CB5" w:rsidRDefault="00B31E51" w:rsidP="00B31E51">
            <w:pPr>
              <w:spacing w:after="0" w:line="240" w:lineRule="auto"/>
              <w:textAlignment w:val="baseline"/>
              <w:rPr>
                <w:del w:id="37" w:author="Supriya Shinde" w:date="2023-02-16T15:20:00Z"/>
                <w:rFonts w:ascii="Segoe UI" w:eastAsia="Times New Roman" w:hAnsi="Segoe UI" w:cs="Segoe UI"/>
                <w:sz w:val="18"/>
                <w:szCs w:val="18"/>
                <w:lang w:val="en-IN" w:eastAsia="en-IN"/>
              </w:rPr>
            </w:pPr>
            <w:del w:id="38" w:author="Supriya Shinde" w:date="2023-02-16T15:20:00Z">
              <w:r w:rsidRPr="00B31E51" w:rsidDel="00926CB5">
                <w:rPr>
                  <w:rFonts w:ascii="Calibri" w:eastAsia="Times New Roman" w:hAnsi="Calibri" w:cs="Calibri"/>
                  <w:lang w:val="en-IN" w:eastAsia="en-IN"/>
                </w:rPr>
                <w:delText> </w:delText>
              </w:r>
            </w:del>
          </w:p>
        </w:tc>
        <w:tc>
          <w:tcPr>
            <w:tcW w:w="225" w:type="dxa"/>
            <w:tcBorders>
              <w:top w:val="nil"/>
              <w:left w:val="nil"/>
              <w:bottom w:val="nil"/>
              <w:right w:val="nil"/>
            </w:tcBorders>
            <w:shd w:val="clear" w:color="auto" w:fill="auto"/>
            <w:hideMark/>
          </w:tcPr>
          <w:p w14:paraId="258EBCFB" w14:textId="1A0CA572" w:rsidR="00B31E51" w:rsidRPr="00B31E51" w:rsidDel="00926CB5" w:rsidRDefault="00B31E51" w:rsidP="00B31E51">
            <w:pPr>
              <w:spacing w:after="0" w:line="240" w:lineRule="auto"/>
              <w:textAlignment w:val="baseline"/>
              <w:rPr>
                <w:del w:id="39" w:author="Supriya Shinde" w:date="2023-02-16T15:20:00Z"/>
                <w:rFonts w:ascii="Segoe UI" w:eastAsia="Times New Roman" w:hAnsi="Segoe UI" w:cs="Segoe UI"/>
                <w:sz w:val="18"/>
                <w:szCs w:val="18"/>
                <w:lang w:val="en-IN" w:eastAsia="en-IN"/>
              </w:rPr>
            </w:pPr>
            <w:del w:id="40" w:author="Supriya Shinde" w:date="2023-02-16T15:20:00Z">
              <w:r w:rsidRPr="00B31E51" w:rsidDel="00926CB5">
                <w:rPr>
                  <w:rFonts w:ascii="Calibri" w:eastAsia="Times New Roman" w:hAnsi="Calibri" w:cs="Calibri"/>
                  <w:lang w:val="en-IN" w:eastAsia="en-IN"/>
                </w:rPr>
                <w:delText> </w:delText>
              </w:r>
            </w:del>
          </w:p>
        </w:tc>
        <w:tc>
          <w:tcPr>
            <w:tcW w:w="1455" w:type="dxa"/>
            <w:tcBorders>
              <w:top w:val="nil"/>
              <w:left w:val="nil"/>
              <w:bottom w:val="nil"/>
              <w:right w:val="nil"/>
            </w:tcBorders>
            <w:shd w:val="clear" w:color="auto" w:fill="auto"/>
            <w:hideMark/>
          </w:tcPr>
          <w:p w14:paraId="6FF4A533" w14:textId="45D6ACD8" w:rsidR="00B31E51" w:rsidRPr="00B31E51" w:rsidDel="00926CB5" w:rsidRDefault="00B31E51" w:rsidP="00B31E51">
            <w:pPr>
              <w:spacing w:after="0" w:line="240" w:lineRule="auto"/>
              <w:textAlignment w:val="baseline"/>
              <w:rPr>
                <w:del w:id="41" w:author="Supriya Shinde" w:date="2023-02-16T15:20:00Z"/>
                <w:rFonts w:ascii="Segoe UI" w:eastAsia="Times New Roman" w:hAnsi="Segoe UI" w:cs="Segoe UI"/>
                <w:sz w:val="18"/>
                <w:szCs w:val="18"/>
                <w:lang w:val="en-IN" w:eastAsia="en-IN"/>
              </w:rPr>
            </w:pPr>
            <w:del w:id="42" w:author="Supriya Shinde" w:date="2023-02-16T15:20:00Z">
              <w:r w:rsidRPr="00B31E51" w:rsidDel="00926CB5">
                <w:rPr>
                  <w:rFonts w:ascii="Calibri" w:eastAsia="Times New Roman" w:hAnsi="Calibri" w:cs="Calibri"/>
                  <w:lang w:val="en-IN" w:eastAsia="en-IN"/>
                </w:rPr>
                <w:delText> </w:delText>
              </w:r>
            </w:del>
          </w:p>
        </w:tc>
        <w:tc>
          <w:tcPr>
            <w:tcW w:w="285" w:type="dxa"/>
            <w:tcBorders>
              <w:top w:val="nil"/>
              <w:left w:val="nil"/>
              <w:bottom w:val="nil"/>
              <w:right w:val="nil"/>
            </w:tcBorders>
            <w:shd w:val="clear" w:color="auto" w:fill="auto"/>
            <w:hideMark/>
          </w:tcPr>
          <w:p w14:paraId="17728253" w14:textId="58170418" w:rsidR="00B31E51" w:rsidRPr="00B31E51" w:rsidDel="00926CB5" w:rsidRDefault="00B31E51" w:rsidP="00B31E51">
            <w:pPr>
              <w:spacing w:after="0" w:line="240" w:lineRule="auto"/>
              <w:textAlignment w:val="baseline"/>
              <w:rPr>
                <w:del w:id="43" w:author="Supriya Shinde" w:date="2023-02-16T15:20:00Z"/>
                <w:rFonts w:ascii="Segoe UI" w:eastAsia="Times New Roman" w:hAnsi="Segoe UI" w:cs="Segoe UI"/>
                <w:sz w:val="18"/>
                <w:szCs w:val="18"/>
                <w:lang w:val="en-IN" w:eastAsia="en-IN"/>
              </w:rPr>
            </w:pPr>
            <w:del w:id="44" w:author="Supriya Shinde" w:date="2023-02-16T15:20:00Z">
              <w:r w:rsidRPr="00B31E51" w:rsidDel="00926CB5">
                <w:rPr>
                  <w:rFonts w:ascii="Calibri" w:eastAsia="Times New Roman" w:hAnsi="Calibri" w:cs="Calibri"/>
                  <w:lang w:val="en-IN" w:eastAsia="en-IN"/>
                </w:rPr>
                <w:delText> </w:delText>
              </w:r>
            </w:del>
          </w:p>
        </w:tc>
        <w:tc>
          <w:tcPr>
            <w:tcW w:w="3405" w:type="dxa"/>
            <w:tcBorders>
              <w:top w:val="nil"/>
              <w:left w:val="nil"/>
              <w:bottom w:val="nil"/>
              <w:right w:val="nil"/>
            </w:tcBorders>
            <w:shd w:val="clear" w:color="auto" w:fill="auto"/>
            <w:hideMark/>
          </w:tcPr>
          <w:p w14:paraId="1EFE7A1A" w14:textId="05B48620" w:rsidR="00B31E51" w:rsidRPr="00B31E51" w:rsidDel="00926CB5" w:rsidRDefault="00B31E51" w:rsidP="00B31E51">
            <w:pPr>
              <w:spacing w:after="0" w:line="240" w:lineRule="auto"/>
              <w:textAlignment w:val="baseline"/>
              <w:rPr>
                <w:del w:id="45" w:author="Supriya Shinde" w:date="2023-02-16T15:20:00Z"/>
                <w:rFonts w:ascii="Segoe UI" w:eastAsia="Times New Roman" w:hAnsi="Segoe UI" w:cs="Segoe UI"/>
                <w:sz w:val="18"/>
                <w:szCs w:val="18"/>
                <w:lang w:val="en-IN" w:eastAsia="en-IN"/>
              </w:rPr>
            </w:pPr>
            <w:del w:id="46" w:author="Supriya Shinde" w:date="2023-02-16T15:20:00Z">
              <w:r w:rsidRPr="00B31E51" w:rsidDel="00926CB5">
                <w:rPr>
                  <w:rFonts w:ascii="Calibri" w:eastAsia="Times New Roman" w:hAnsi="Calibri" w:cs="Calibri"/>
                  <w:lang w:val="en-IN" w:eastAsia="en-IN"/>
                </w:rPr>
                <w:delText> </w:delText>
              </w:r>
            </w:del>
          </w:p>
        </w:tc>
      </w:tr>
      <w:tr w:rsidR="00B31E51" w:rsidRPr="00B31E51" w:rsidDel="00926CB5" w14:paraId="29D83FF3" w14:textId="736406DE" w:rsidTr="00B31E51">
        <w:trPr>
          <w:trHeight w:val="180"/>
          <w:del w:id="47" w:author="Supriya Shinde" w:date="2023-02-16T15:20:00Z"/>
        </w:trPr>
        <w:tc>
          <w:tcPr>
            <w:tcW w:w="1380" w:type="dxa"/>
            <w:tcBorders>
              <w:top w:val="nil"/>
              <w:left w:val="nil"/>
              <w:bottom w:val="nil"/>
              <w:right w:val="nil"/>
            </w:tcBorders>
            <w:shd w:val="clear" w:color="auto" w:fill="auto"/>
            <w:hideMark/>
          </w:tcPr>
          <w:p w14:paraId="27501BBD" w14:textId="04E8DE00" w:rsidR="00B31E51" w:rsidRPr="00B31E51" w:rsidDel="00926CB5" w:rsidRDefault="00B31E51" w:rsidP="00B31E51">
            <w:pPr>
              <w:spacing w:after="0" w:line="240" w:lineRule="auto"/>
              <w:textAlignment w:val="baseline"/>
              <w:rPr>
                <w:del w:id="48" w:author="Supriya Shinde" w:date="2023-02-16T15:20:00Z"/>
                <w:rFonts w:ascii="Segoe UI" w:eastAsia="Times New Roman" w:hAnsi="Segoe UI" w:cs="Segoe UI"/>
                <w:sz w:val="18"/>
                <w:szCs w:val="18"/>
                <w:lang w:val="en-IN" w:eastAsia="en-IN"/>
              </w:rPr>
            </w:pPr>
            <w:del w:id="49" w:author="Supriya Shinde" w:date="2023-02-16T15:20:00Z">
              <w:r w:rsidRPr="00B31E51" w:rsidDel="00926CB5">
                <w:rPr>
                  <w:rFonts w:ascii="Calibri" w:eastAsia="Times New Roman" w:hAnsi="Calibri" w:cs="Calibri"/>
                  <w:lang w:val="en-IN" w:eastAsia="en-IN"/>
                </w:rPr>
                <w:delText> </w:delText>
              </w:r>
            </w:del>
          </w:p>
        </w:tc>
        <w:tc>
          <w:tcPr>
            <w:tcW w:w="285" w:type="dxa"/>
            <w:tcBorders>
              <w:top w:val="nil"/>
              <w:left w:val="nil"/>
              <w:bottom w:val="nil"/>
              <w:right w:val="nil"/>
            </w:tcBorders>
            <w:shd w:val="clear" w:color="auto" w:fill="auto"/>
            <w:hideMark/>
          </w:tcPr>
          <w:p w14:paraId="4744E4CC" w14:textId="392D18F3" w:rsidR="00B31E51" w:rsidRPr="00B31E51" w:rsidDel="00926CB5" w:rsidRDefault="00B31E51" w:rsidP="00B31E51">
            <w:pPr>
              <w:spacing w:after="0" w:line="240" w:lineRule="auto"/>
              <w:textAlignment w:val="baseline"/>
              <w:rPr>
                <w:del w:id="50" w:author="Supriya Shinde" w:date="2023-02-16T15:20:00Z"/>
                <w:rFonts w:ascii="Segoe UI" w:eastAsia="Times New Roman" w:hAnsi="Segoe UI" w:cs="Segoe UI"/>
                <w:sz w:val="18"/>
                <w:szCs w:val="18"/>
                <w:lang w:val="en-IN" w:eastAsia="en-IN"/>
              </w:rPr>
            </w:pPr>
            <w:del w:id="51" w:author="Supriya Shinde" w:date="2023-02-16T15:20:00Z">
              <w:r w:rsidRPr="00B31E51" w:rsidDel="00926CB5">
                <w:rPr>
                  <w:rFonts w:ascii="Calibri" w:eastAsia="Times New Roman" w:hAnsi="Calibri" w:cs="Calibri"/>
                  <w:lang w:val="en-IN" w:eastAsia="en-IN"/>
                </w:rPr>
                <w:delText> </w:delText>
              </w:r>
            </w:del>
          </w:p>
        </w:tc>
        <w:tc>
          <w:tcPr>
            <w:tcW w:w="3150" w:type="dxa"/>
            <w:tcBorders>
              <w:top w:val="nil"/>
              <w:left w:val="nil"/>
              <w:bottom w:val="nil"/>
              <w:right w:val="nil"/>
            </w:tcBorders>
            <w:shd w:val="clear" w:color="auto" w:fill="auto"/>
            <w:hideMark/>
          </w:tcPr>
          <w:p w14:paraId="390A365C" w14:textId="64B00B3D" w:rsidR="00B31E51" w:rsidRPr="00B31E51" w:rsidDel="00926CB5" w:rsidRDefault="00B31E51" w:rsidP="00B31E51">
            <w:pPr>
              <w:spacing w:after="0" w:line="240" w:lineRule="auto"/>
              <w:textAlignment w:val="baseline"/>
              <w:rPr>
                <w:del w:id="52" w:author="Supriya Shinde" w:date="2023-02-16T15:20:00Z"/>
                <w:rFonts w:ascii="Segoe UI" w:eastAsia="Times New Roman" w:hAnsi="Segoe UI" w:cs="Segoe UI"/>
                <w:sz w:val="18"/>
                <w:szCs w:val="18"/>
                <w:lang w:val="en-IN" w:eastAsia="en-IN"/>
              </w:rPr>
            </w:pPr>
            <w:del w:id="53" w:author="Supriya Shinde" w:date="2023-02-16T15:20:00Z">
              <w:r w:rsidRPr="00B31E51" w:rsidDel="00926CB5">
                <w:rPr>
                  <w:rFonts w:ascii="Calibri" w:eastAsia="Times New Roman" w:hAnsi="Calibri" w:cs="Calibri"/>
                  <w:lang w:val="en-IN" w:eastAsia="en-IN"/>
                </w:rPr>
                <w:delText> </w:delText>
              </w:r>
            </w:del>
          </w:p>
        </w:tc>
        <w:tc>
          <w:tcPr>
            <w:tcW w:w="225" w:type="dxa"/>
            <w:tcBorders>
              <w:top w:val="nil"/>
              <w:left w:val="nil"/>
              <w:bottom w:val="nil"/>
              <w:right w:val="nil"/>
            </w:tcBorders>
            <w:shd w:val="clear" w:color="auto" w:fill="auto"/>
            <w:hideMark/>
          </w:tcPr>
          <w:p w14:paraId="57D42F80" w14:textId="747F935B" w:rsidR="00B31E51" w:rsidRPr="00B31E51" w:rsidDel="00926CB5" w:rsidRDefault="00B31E51" w:rsidP="00B31E51">
            <w:pPr>
              <w:spacing w:after="0" w:line="240" w:lineRule="auto"/>
              <w:textAlignment w:val="baseline"/>
              <w:rPr>
                <w:del w:id="54" w:author="Supriya Shinde" w:date="2023-02-16T15:20:00Z"/>
                <w:rFonts w:ascii="Segoe UI" w:eastAsia="Times New Roman" w:hAnsi="Segoe UI" w:cs="Segoe UI"/>
                <w:sz w:val="18"/>
                <w:szCs w:val="18"/>
                <w:lang w:val="en-IN" w:eastAsia="en-IN"/>
              </w:rPr>
            </w:pPr>
            <w:del w:id="55" w:author="Supriya Shinde" w:date="2023-02-16T15:20:00Z">
              <w:r w:rsidRPr="00B31E51" w:rsidDel="00926CB5">
                <w:rPr>
                  <w:rFonts w:ascii="Calibri" w:eastAsia="Times New Roman" w:hAnsi="Calibri" w:cs="Calibri"/>
                  <w:lang w:val="en-IN" w:eastAsia="en-IN"/>
                </w:rPr>
                <w:delText> </w:delText>
              </w:r>
            </w:del>
          </w:p>
        </w:tc>
        <w:tc>
          <w:tcPr>
            <w:tcW w:w="1455" w:type="dxa"/>
            <w:tcBorders>
              <w:top w:val="nil"/>
              <w:left w:val="nil"/>
              <w:bottom w:val="nil"/>
              <w:right w:val="nil"/>
            </w:tcBorders>
            <w:shd w:val="clear" w:color="auto" w:fill="auto"/>
            <w:hideMark/>
          </w:tcPr>
          <w:p w14:paraId="022F37AA" w14:textId="38D06A51" w:rsidR="00B31E51" w:rsidRPr="00B31E51" w:rsidDel="00926CB5" w:rsidRDefault="00B31E51" w:rsidP="00B31E51">
            <w:pPr>
              <w:spacing w:after="0" w:line="240" w:lineRule="auto"/>
              <w:textAlignment w:val="baseline"/>
              <w:rPr>
                <w:del w:id="56" w:author="Supriya Shinde" w:date="2023-02-16T15:20:00Z"/>
                <w:rFonts w:ascii="Segoe UI" w:eastAsia="Times New Roman" w:hAnsi="Segoe UI" w:cs="Segoe UI"/>
                <w:sz w:val="18"/>
                <w:szCs w:val="18"/>
                <w:lang w:val="en-IN" w:eastAsia="en-IN"/>
              </w:rPr>
            </w:pPr>
            <w:del w:id="57" w:author="Supriya Shinde" w:date="2023-02-16T15:20:00Z">
              <w:r w:rsidRPr="00B31E51" w:rsidDel="00926CB5">
                <w:rPr>
                  <w:rFonts w:ascii="Calibri" w:eastAsia="Times New Roman" w:hAnsi="Calibri" w:cs="Calibri"/>
                  <w:lang w:val="en-IN" w:eastAsia="en-IN"/>
                </w:rPr>
                <w:delText> </w:delText>
              </w:r>
            </w:del>
          </w:p>
        </w:tc>
        <w:tc>
          <w:tcPr>
            <w:tcW w:w="285" w:type="dxa"/>
            <w:tcBorders>
              <w:top w:val="nil"/>
              <w:left w:val="nil"/>
              <w:bottom w:val="nil"/>
              <w:right w:val="nil"/>
            </w:tcBorders>
            <w:shd w:val="clear" w:color="auto" w:fill="auto"/>
            <w:hideMark/>
          </w:tcPr>
          <w:p w14:paraId="68773964" w14:textId="38170B74" w:rsidR="00B31E51" w:rsidRPr="00B31E51" w:rsidDel="00926CB5" w:rsidRDefault="00B31E51" w:rsidP="00B31E51">
            <w:pPr>
              <w:spacing w:after="0" w:line="240" w:lineRule="auto"/>
              <w:textAlignment w:val="baseline"/>
              <w:rPr>
                <w:del w:id="58" w:author="Supriya Shinde" w:date="2023-02-16T15:20:00Z"/>
                <w:rFonts w:ascii="Segoe UI" w:eastAsia="Times New Roman" w:hAnsi="Segoe UI" w:cs="Segoe UI"/>
                <w:sz w:val="18"/>
                <w:szCs w:val="18"/>
                <w:lang w:val="en-IN" w:eastAsia="en-IN"/>
              </w:rPr>
            </w:pPr>
            <w:del w:id="59" w:author="Supriya Shinde" w:date="2023-02-16T15:20:00Z">
              <w:r w:rsidRPr="00B31E51" w:rsidDel="00926CB5">
                <w:rPr>
                  <w:rFonts w:ascii="Calibri" w:eastAsia="Times New Roman" w:hAnsi="Calibri" w:cs="Calibri"/>
                  <w:lang w:val="en-IN" w:eastAsia="en-IN"/>
                </w:rPr>
                <w:delText> </w:delText>
              </w:r>
            </w:del>
          </w:p>
        </w:tc>
        <w:tc>
          <w:tcPr>
            <w:tcW w:w="3405" w:type="dxa"/>
            <w:tcBorders>
              <w:top w:val="nil"/>
              <w:left w:val="nil"/>
              <w:bottom w:val="nil"/>
              <w:right w:val="nil"/>
            </w:tcBorders>
            <w:shd w:val="clear" w:color="auto" w:fill="auto"/>
            <w:hideMark/>
          </w:tcPr>
          <w:p w14:paraId="40E199DB" w14:textId="345D1E66" w:rsidR="00B31E51" w:rsidRPr="00B31E51" w:rsidDel="00926CB5" w:rsidRDefault="00B31E51" w:rsidP="00B31E51">
            <w:pPr>
              <w:spacing w:after="0" w:line="240" w:lineRule="auto"/>
              <w:textAlignment w:val="baseline"/>
              <w:rPr>
                <w:del w:id="60" w:author="Supriya Shinde" w:date="2023-02-16T15:20:00Z"/>
                <w:rFonts w:ascii="Segoe UI" w:eastAsia="Times New Roman" w:hAnsi="Segoe UI" w:cs="Segoe UI"/>
                <w:sz w:val="18"/>
                <w:szCs w:val="18"/>
                <w:lang w:val="en-IN" w:eastAsia="en-IN"/>
              </w:rPr>
            </w:pPr>
            <w:del w:id="61" w:author="Supriya Shinde" w:date="2023-02-16T15:20:00Z">
              <w:r w:rsidRPr="00B31E51" w:rsidDel="00926CB5">
                <w:rPr>
                  <w:rFonts w:ascii="Calibri" w:eastAsia="Times New Roman" w:hAnsi="Calibri" w:cs="Calibri"/>
                  <w:lang w:val="en-IN" w:eastAsia="en-IN"/>
                </w:rPr>
                <w:delText> </w:delText>
              </w:r>
            </w:del>
          </w:p>
        </w:tc>
      </w:tr>
      <w:tr w:rsidR="00B31E51" w:rsidRPr="00B31E51" w:rsidDel="00926CB5" w14:paraId="60A9F1C9" w14:textId="0F18D3B5" w:rsidTr="00B31E51">
        <w:trPr>
          <w:trHeight w:val="180"/>
          <w:del w:id="62" w:author="Supriya Shinde" w:date="2023-02-16T15:20:00Z"/>
        </w:trPr>
        <w:tc>
          <w:tcPr>
            <w:tcW w:w="1380" w:type="dxa"/>
            <w:tcBorders>
              <w:top w:val="nil"/>
              <w:left w:val="nil"/>
              <w:bottom w:val="nil"/>
              <w:right w:val="nil"/>
            </w:tcBorders>
            <w:shd w:val="clear" w:color="auto" w:fill="auto"/>
            <w:hideMark/>
          </w:tcPr>
          <w:p w14:paraId="681A1B80" w14:textId="75C9BA77" w:rsidR="00B31E51" w:rsidRPr="00B31E51" w:rsidDel="00926CB5" w:rsidRDefault="00B31E51" w:rsidP="00B31E51">
            <w:pPr>
              <w:spacing w:after="0" w:line="240" w:lineRule="auto"/>
              <w:textAlignment w:val="baseline"/>
              <w:rPr>
                <w:del w:id="63" w:author="Supriya Shinde" w:date="2023-02-16T15:20:00Z"/>
                <w:rFonts w:ascii="Segoe UI" w:eastAsia="Times New Roman" w:hAnsi="Segoe UI" w:cs="Segoe UI"/>
                <w:sz w:val="18"/>
                <w:szCs w:val="18"/>
                <w:lang w:val="en-IN" w:eastAsia="en-IN"/>
              </w:rPr>
            </w:pPr>
            <w:del w:id="64" w:author="Supriya Shinde" w:date="2023-02-16T15:20:00Z">
              <w:r w:rsidRPr="00B31E51" w:rsidDel="00926CB5">
                <w:rPr>
                  <w:rFonts w:ascii="Calibri" w:eastAsia="Times New Roman" w:hAnsi="Calibri" w:cs="Calibri"/>
                  <w:b/>
                  <w:bCs/>
                  <w:lang w:eastAsia="en-IN"/>
                </w:rPr>
                <w:delText>Date</w:delText>
              </w:r>
              <w:r w:rsidRPr="00B31E51" w:rsidDel="00926CB5">
                <w:rPr>
                  <w:rFonts w:ascii="Calibri" w:eastAsia="Times New Roman" w:hAnsi="Calibri" w:cs="Calibri"/>
                  <w:lang w:val="en-IN" w:eastAsia="en-IN"/>
                </w:rPr>
                <w:delText> </w:delText>
              </w:r>
            </w:del>
          </w:p>
        </w:tc>
        <w:tc>
          <w:tcPr>
            <w:tcW w:w="285" w:type="dxa"/>
            <w:tcBorders>
              <w:top w:val="nil"/>
              <w:left w:val="nil"/>
              <w:bottom w:val="nil"/>
              <w:right w:val="nil"/>
            </w:tcBorders>
            <w:shd w:val="clear" w:color="auto" w:fill="auto"/>
            <w:hideMark/>
          </w:tcPr>
          <w:p w14:paraId="4C9DEF9E" w14:textId="5E3E69AD" w:rsidR="00B31E51" w:rsidRPr="00B31E51" w:rsidDel="00926CB5" w:rsidRDefault="00B31E51" w:rsidP="00B31E51">
            <w:pPr>
              <w:spacing w:after="0" w:line="240" w:lineRule="auto"/>
              <w:textAlignment w:val="baseline"/>
              <w:rPr>
                <w:del w:id="65" w:author="Supriya Shinde" w:date="2023-02-16T15:20:00Z"/>
                <w:rFonts w:ascii="Segoe UI" w:eastAsia="Times New Roman" w:hAnsi="Segoe UI" w:cs="Segoe UI"/>
                <w:sz w:val="18"/>
                <w:szCs w:val="18"/>
                <w:lang w:val="en-IN" w:eastAsia="en-IN"/>
              </w:rPr>
            </w:pPr>
            <w:del w:id="66" w:author="Supriya Shinde" w:date="2023-02-16T15:20:00Z">
              <w:r w:rsidRPr="00B31E51" w:rsidDel="00926CB5">
                <w:rPr>
                  <w:rFonts w:ascii="Calibri" w:eastAsia="Times New Roman" w:hAnsi="Calibri" w:cs="Calibri"/>
                  <w:lang w:eastAsia="en-IN"/>
                </w:rPr>
                <w:delText>:</w:delText>
              </w:r>
              <w:r w:rsidRPr="00B31E51" w:rsidDel="00926CB5">
                <w:rPr>
                  <w:rFonts w:ascii="Calibri" w:eastAsia="Times New Roman" w:hAnsi="Calibri" w:cs="Calibri"/>
                  <w:lang w:val="en-IN" w:eastAsia="en-IN"/>
                </w:rPr>
                <w:delText> </w:delText>
              </w:r>
            </w:del>
          </w:p>
        </w:tc>
        <w:tc>
          <w:tcPr>
            <w:tcW w:w="3150" w:type="dxa"/>
            <w:tcBorders>
              <w:top w:val="nil"/>
              <w:left w:val="nil"/>
              <w:bottom w:val="nil"/>
              <w:right w:val="nil"/>
            </w:tcBorders>
            <w:shd w:val="clear" w:color="auto" w:fill="auto"/>
            <w:hideMark/>
          </w:tcPr>
          <w:p w14:paraId="61FE4C60" w14:textId="26A76843" w:rsidR="00B31E51" w:rsidRPr="00B31E51" w:rsidDel="00926CB5" w:rsidRDefault="00B31E51" w:rsidP="00B31E51">
            <w:pPr>
              <w:spacing w:after="0" w:line="240" w:lineRule="auto"/>
              <w:textAlignment w:val="baseline"/>
              <w:rPr>
                <w:del w:id="67" w:author="Supriya Shinde" w:date="2023-02-16T15:20:00Z"/>
                <w:rFonts w:ascii="Segoe UI" w:eastAsia="Times New Roman" w:hAnsi="Segoe UI" w:cs="Segoe UI"/>
                <w:sz w:val="18"/>
                <w:szCs w:val="18"/>
                <w:lang w:val="en-IN" w:eastAsia="en-IN"/>
              </w:rPr>
            </w:pPr>
            <w:del w:id="68" w:author="Supriya Shinde" w:date="2023-02-16T15:20:00Z">
              <w:r w:rsidRPr="00B31E51" w:rsidDel="00926CB5">
                <w:rPr>
                  <w:rFonts w:ascii="Calibri" w:eastAsia="Times New Roman" w:hAnsi="Calibri" w:cs="Calibri"/>
                  <w:lang w:val="en-IN" w:eastAsia="en-IN"/>
                </w:rPr>
                <w:delText> </w:delText>
              </w:r>
            </w:del>
          </w:p>
        </w:tc>
        <w:tc>
          <w:tcPr>
            <w:tcW w:w="225" w:type="dxa"/>
            <w:tcBorders>
              <w:top w:val="nil"/>
              <w:left w:val="nil"/>
              <w:bottom w:val="nil"/>
              <w:right w:val="nil"/>
            </w:tcBorders>
            <w:shd w:val="clear" w:color="auto" w:fill="auto"/>
            <w:hideMark/>
          </w:tcPr>
          <w:p w14:paraId="73C4DFC1" w14:textId="5E6D154D" w:rsidR="00B31E51" w:rsidRPr="00B31E51" w:rsidDel="00926CB5" w:rsidRDefault="00B31E51" w:rsidP="00B31E51">
            <w:pPr>
              <w:spacing w:after="0" w:line="240" w:lineRule="auto"/>
              <w:textAlignment w:val="baseline"/>
              <w:rPr>
                <w:del w:id="69" w:author="Supriya Shinde" w:date="2023-02-16T15:20:00Z"/>
                <w:rFonts w:ascii="Segoe UI" w:eastAsia="Times New Roman" w:hAnsi="Segoe UI" w:cs="Segoe UI"/>
                <w:sz w:val="18"/>
                <w:szCs w:val="18"/>
                <w:lang w:val="en-IN" w:eastAsia="en-IN"/>
              </w:rPr>
            </w:pPr>
            <w:del w:id="70" w:author="Supriya Shinde" w:date="2023-02-16T15:20:00Z">
              <w:r w:rsidRPr="00B31E51" w:rsidDel="00926CB5">
                <w:rPr>
                  <w:rFonts w:ascii="Calibri" w:eastAsia="Times New Roman" w:hAnsi="Calibri" w:cs="Calibri"/>
                  <w:lang w:val="en-IN" w:eastAsia="en-IN"/>
                </w:rPr>
                <w:delText> </w:delText>
              </w:r>
            </w:del>
          </w:p>
        </w:tc>
        <w:tc>
          <w:tcPr>
            <w:tcW w:w="1455" w:type="dxa"/>
            <w:tcBorders>
              <w:top w:val="nil"/>
              <w:left w:val="nil"/>
              <w:bottom w:val="nil"/>
              <w:right w:val="nil"/>
            </w:tcBorders>
            <w:shd w:val="clear" w:color="auto" w:fill="auto"/>
            <w:hideMark/>
          </w:tcPr>
          <w:p w14:paraId="62C8E9FE" w14:textId="4C4B3CA0" w:rsidR="00B31E51" w:rsidRPr="00B31E51" w:rsidDel="00926CB5" w:rsidRDefault="00B31E51" w:rsidP="00B31E51">
            <w:pPr>
              <w:spacing w:after="0" w:line="240" w:lineRule="auto"/>
              <w:textAlignment w:val="baseline"/>
              <w:rPr>
                <w:del w:id="71" w:author="Supriya Shinde" w:date="2023-02-16T15:20:00Z"/>
                <w:rFonts w:ascii="Segoe UI" w:eastAsia="Times New Roman" w:hAnsi="Segoe UI" w:cs="Segoe UI"/>
                <w:sz w:val="18"/>
                <w:szCs w:val="18"/>
                <w:lang w:val="en-IN" w:eastAsia="en-IN"/>
              </w:rPr>
            </w:pPr>
            <w:del w:id="72" w:author="Supriya Shinde" w:date="2023-02-16T15:20:00Z">
              <w:r w:rsidRPr="00B31E51" w:rsidDel="00926CB5">
                <w:rPr>
                  <w:rFonts w:ascii="Calibri" w:eastAsia="Times New Roman" w:hAnsi="Calibri" w:cs="Calibri"/>
                  <w:b/>
                  <w:bCs/>
                  <w:lang w:eastAsia="en-IN"/>
                </w:rPr>
                <w:delText>Date</w:delText>
              </w:r>
              <w:r w:rsidRPr="00B31E51" w:rsidDel="00926CB5">
                <w:rPr>
                  <w:rFonts w:ascii="Calibri" w:eastAsia="Times New Roman" w:hAnsi="Calibri" w:cs="Calibri"/>
                  <w:lang w:val="en-IN" w:eastAsia="en-IN"/>
                </w:rPr>
                <w:delText> </w:delText>
              </w:r>
            </w:del>
          </w:p>
        </w:tc>
        <w:tc>
          <w:tcPr>
            <w:tcW w:w="285" w:type="dxa"/>
            <w:tcBorders>
              <w:top w:val="nil"/>
              <w:left w:val="nil"/>
              <w:bottom w:val="nil"/>
              <w:right w:val="nil"/>
            </w:tcBorders>
            <w:shd w:val="clear" w:color="auto" w:fill="auto"/>
            <w:hideMark/>
          </w:tcPr>
          <w:p w14:paraId="50C5B147" w14:textId="24BB1E05" w:rsidR="00B31E51" w:rsidRPr="00B31E51" w:rsidDel="00926CB5" w:rsidRDefault="00B31E51" w:rsidP="00B31E51">
            <w:pPr>
              <w:spacing w:after="0" w:line="240" w:lineRule="auto"/>
              <w:textAlignment w:val="baseline"/>
              <w:rPr>
                <w:del w:id="73" w:author="Supriya Shinde" w:date="2023-02-16T15:20:00Z"/>
                <w:rFonts w:ascii="Segoe UI" w:eastAsia="Times New Roman" w:hAnsi="Segoe UI" w:cs="Segoe UI"/>
                <w:sz w:val="18"/>
                <w:szCs w:val="18"/>
                <w:lang w:val="en-IN" w:eastAsia="en-IN"/>
              </w:rPr>
            </w:pPr>
            <w:del w:id="74" w:author="Supriya Shinde" w:date="2023-02-16T15:20:00Z">
              <w:r w:rsidRPr="00B31E51" w:rsidDel="00926CB5">
                <w:rPr>
                  <w:rFonts w:ascii="Calibri" w:eastAsia="Times New Roman" w:hAnsi="Calibri" w:cs="Calibri"/>
                  <w:lang w:eastAsia="en-IN"/>
                </w:rPr>
                <w:delText>:</w:delText>
              </w:r>
              <w:r w:rsidRPr="00B31E51" w:rsidDel="00926CB5">
                <w:rPr>
                  <w:rFonts w:ascii="Calibri" w:eastAsia="Times New Roman" w:hAnsi="Calibri" w:cs="Calibri"/>
                  <w:lang w:val="en-IN" w:eastAsia="en-IN"/>
                </w:rPr>
                <w:delText> </w:delText>
              </w:r>
            </w:del>
          </w:p>
        </w:tc>
        <w:tc>
          <w:tcPr>
            <w:tcW w:w="3405" w:type="dxa"/>
            <w:tcBorders>
              <w:top w:val="nil"/>
              <w:left w:val="nil"/>
              <w:bottom w:val="nil"/>
              <w:right w:val="nil"/>
            </w:tcBorders>
            <w:shd w:val="clear" w:color="auto" w:fill="auto"/>
            <w:hideMark/>
          </w:tcPr>
          <w:p w14:paraId="4B2EE23C" w14:textId="187D0440" w:rsidR="00B31E51" w:rsidRPr="00B31E51" w:rsidDel="00926CB5" w:rsidRDefault="00B31E51" w:rsidP="00B31E51">
            <w:pPr>
              <w:spacing w:after="0" w:line="240" w:lineRule="auto"/>
              <w:textAlignment w:val="baseline"/>
              <w:rPr>
                <w:del w:id="75" w:author="Supriya Shinde" w:date="2023-02-16T15:20:00Z"/>
                <w:rFonts w:ascii="Segoe UI" w:eastAsia="Times New Roman" w:hAnsi="Segoe UI" w:cs="Segoe UI"/>
                <w:sz w:val="18"/>
                <w:szCs w:val="18"/>
                <w:lang w:val="en-IN" w:eastAsia="en-IN"/>
              </w:rPr>
            </w:pPr>
            <w:del w:id="76" w:author="Supriya Shinde" w:date="2023-02-16T15:20:00Z">
              <w:r w:rsidRPr="00B31E51" w:rsidDel="00926CB5">
                <w:rPr>
                  <w:rFonts w:ascii="Calibri" w:eastAsia="Times New Roman" w:hAnsi="Calibri" w:cs="Calibri"/>
                  <w:lang w:val="en-IN" w:eastAsia="en-IN"/>
                </w:rPr>
                <w:delText> </w:delText>
              </w:r>
              <w:r w:rsidR="000913C8" w:rsidDel="00926CB5">
                <w:rPr>
                  <w:rFonts w:ascii="Calibri" w:eastAsia="Times New Roman" w:hAnsi="Calibri" w:cs="Calibri"/>
                  <w:lang w:val="en-IN" w:eastAsia="en-IN"/>
                </w:rPr>
                <w:delText>26/05/2022</w:delText>
              </w:r>
            </w:del>
          </w:p>
        </w:tc>
      </w:tr>
      <w:tr w:rsidR="00B31E51" w:rsidRPr="00B31E51" w:rsidDel="00926CB5" w14:paraId="54985270" w14:textId="74DA6C61" w:rsidTr="00B31E51">
        <w:trPr>
          <w:trHeight w:val="180"/>
          <w:del w:id="77" w:author="Supriya Shinde" w:date="2023-02-16T15:20:00Z"/>
        </w:trPr>
        <w:tc>
          <w:tcPr>
            <w:tcW w:w="1380" w:type="dxa"/>
            <w:tcBorders>
              <w:top w:val="nil"/>
              <w:left w:val="nil"/>
              <w:bottom w:val="nil"/>
              <w:right w:val="nil"/>
            </w:tcBorders>
            <w:shd w:val="clear" w:color="auto" w:fill="auto"/>
            <w:hideMark/>
          </w:tcPr>
          <w:p w14:paraId="72AD8BA0" w14:textId="7D6FFE01" w:rsidR="00B31E51" w:rsidRPr="00B31E51" w:rsidDel="00926CB5" w:rsidRDefault="00B31E51" w:rsidP="00B31E51">
            <w:pPr>
              <w:spacing w:after="0" w:line="240" w:lineRule="auto"/>
              <w:textAlignment w:val="baseline"/>
              <w:rPr>
                <w:del w:id="78" w:author="Supriya Shinde" w:date="2023-02-16T15:20:00Z"/>
                <w:rFonts w:ascii="Segoe UI" w:eastAsia="Times New Roman" w:hAnsi="Segoe UI" w:cs="Segoe UI"/>
                <w:sz w:val="18"/>
                <w:szCs w:val="18"/>
                <w:lang w:val="en-IN" w:eastAsia="en-IN"/>
              </w:rPr>
            </w:pPr>
            <w:del w:id="79" w:author="Supriya Shinde" w:date="2023-02-16T15:20:00Z">
              <w:r w:rsidRPr="00B31E51" w:rsidDel="00926CB5">
                <w:rPr>
                  <w:rFonts w:ascii="Calibri" w:eastAsia="Times New Roman" w:hAnsi="Calibri" w:cs="Calibri"/>
                  <w:b/>
                  <w:bCs/>
                  <w:lang w:eastAsia="en-IN"/>
                </w:rPr>
                <w:delText>Name</w:delText>
              </w:r>
              <w:r w:rsidRPr="00B31E51" w:rsidDel="00926CB5">
                <w:rPr>
                  <w:rFonts w:ascii="Calibri" w:eastAsia="Times New Roman" w:hAnsi="Calibri" w:cs="Calibri"/>
                  <w:lang w:val="en-IN" w:eastAsia="en-IN"/>
                </w:rPr>
                <w:delText> </w:delText>
              </w:r>
            </w:del>
          </w:p>
        </w:tc>
        <w:tc>
          <w:tcPr>
            <w:tcW w:w="285" w:type="dxa"/>
            <w:tcBorders>
              <w:top w:val="nil"/>
              <w:left w:val="nil"/>
              <w:bottom w:val="nil"/>
              <w:right w:val="nil"/>
            </w:tcBorders>
            <w:shd w:val="clear" w:color="auto" w:fill="auto"/>
            <w:hideMark/>
          </w:tcPr>
          <w:p w14:paraId="06D270A4" w14:textId="2F467F9D" w:rsidR="00B31E51" w:rsidRPr="00B31E51" w:rsidDel="00926CB5" w:rsidRDefault="00B31E51" w:rsidP="00B31E51">
            <w:pPr>
              <w:spacing w:after="0" w:line="240" w:lineRule="auto"/>
              <w:textAlignment w:val="baseline"/>
              <w:rPr>
                <w:del w:id="80" w:author="Supriya Shinde" w:date="2023-02-16T15:20:00Z"/>
                <w:rFonts w:ascii="Segoe UI" w:eastAsia="Times New Roman" w:hAnsi="Segoe UI" w:cs="Segoe UI"/>
                <w:sz w:val="18"/>
                <w:szCs w:val="18"/>
                <w:lang w:val="en-IN" w:eastAsia="en-IN"/>
              </w:rPr>
            </w:pPr>
            <w:del w:id="81" w:author="Supriya Shinde" w:date="2023-02-16T15:20:00Z">
              <w:r w:rsidRPr="00B31E51" w:rsidDel="00926CB5">
                <w:rPr>
                  <w:rFonts w:ascii="Calibri" w:eastAsia="Times New Roman" w:hAnsi="Calibri" w:cs="Calibri"/>
                  <w:lang w:eastAsia="en-IN"/>
                </w:rPr>
                <w:delText>:</w:delText>
              </w:r>
              <w:r w:rsidRPr="00B31E51" w:rsidDel="00926CB5">
                <w:rPr>
                  <w:rFonts w:ascii="Calibri" w:eastAsia="Times New Roman" w:hAnsi="Calibri" w:cs="Calibri"/>
                  <w:lang w:val="en-IN" w:eastAsia="en-IN"/>
                </w:rPr>
                <w:delText> </w:delText>
              </w:r>
            </w:del>
          </w:p>
        </w:tc>
        <w:tc>
          <w:tcPr>
            <w:tcW w:w="3150" w:type="dxa"/>
            <w:tcBorders>
              <w:top w:val="nil"/>
              <w:left w:val="nil"/>
              <w:bottom w:val="nil"/>
              <w:right w:val="nil"/>
            </w:tcBorders>
            <w:shd w:val="clear" w:color="auto" w:fill="auto"/>
            <w:hideMark/>
          </w:tcPr>
          <w:p w14:paraId="5237EC43" w14:textId="47018E39" w:rsidR="00B31E51" w:rsidRPr="00B31E51" w:rsidDel="00926CB5" w:rsidRDefault="00B31E51" w:rsidP="00B31E51">
            <w:pPr>
              <w:spacing w:after="0" w:line="240" w:lineRule="auto"/>
              <w:textAlignment w:val="baseline"/>
              <w:rPr>
                <w:del w:id="82" w:author="Supriya Shinde" w:date="2023-02-16T15:20:00Z"/>
                <w:rFonts w:ascii="Segoe UI" w:eastAsia="Times New Roman" w:hAnsi="Segoe UI" w:cs="Segoe UI"/>
                <w:sz w:val="18"/>
                <w:szCs w:val="18"/>
                <w:lang w:val="en-IN" w:eastAsia="en-IN"/>
              </w:rPr>
            </w:pPr>
            <w:del w:id="83" w:author="Supriya Shinde" w:date="2023-02-16T15:20:00Z">
              <w:r w:rsidRPr="00B31E51" w:rsidDel="00926CB5">
                <w:rPr>
                  <w:rFonts w:ascii="Calibri" w:eastAsia="Times New Roman" w:hAnsi="Calibri" w:cs="Calibri"/>
                  <w:lang w:val="en-IN" w:eastAsia="en-IN"/>
                </w:rPr>
                <w:delText> </w:delText>
              </w:r>
            </w:del>
          </w:p>
        </w:tc>
        <w:tc>
          <w:tcPr>
            <w:tcW w:w="225" w:type="dxa"/>
            <w:tcBorders>
              <w:top w:val="nil"/>
              <w:left w:val="nil"/>
              <w:bottom w:val="nil"/>
              <w:right w:val="nil"/>
            </w:tcBorders>
            <w:shd w:val="clear" w:color="auto" w:fill="auto"/>
            <w:hideMark/>
          </w:tcPr>
          <w:p w14:paraId="466FB861" w14:textId="7557EF57" w:rsidR="00B31E51" w:rsidRPr="00B31E51" w:rsidDel="00926CB5" w:rsidRDefault="00B31E51" w:rsidP="00B31E51">
            <w:pPr>
              <w:spacing w:after="0" w:line="240" w:lineRule="auto"/>
              <w:textAlignment w:val="baseline"/>
              <w:rPr>
                <w:del w:id="84" w:author="Supriya Shinde" w:date="2023-02-16T15:20:00Z"/>
                <w:rFonts w:ascii="Segoe UI" w:eastAsia="Times New Roman" w:hAnsi="Segoe UI" w:cs="Segoe UI"/>
                <w:sz w:val="18"/>
                <w:szCs w:val="18"/>
                <w:lang w:val="en-IN" w:eastAsia="en-IN"/>
              </w:rPr>
            </w:pPr>
            <w:del w:id="85" w:author="Supriya Shinde" w:date="2023-02-16T15:20:00Z">
              <w:r w:rsidRPr="00B31E51" w:rsidDel="00926CB5">
                <w:rPr>
                  <w:rFonts w:ascii="Calibri" w:eastAsia="Times New Roman" w:hAnsi="Calibri" w:cs="Calibri"/>
                  <w:lang w:val="en-IN" w:eastAsia="en-IN"/>
                </w:rPr>
                <w:delText> </w:delText>
              </w:r>
            </w:del>
          </w:p>
        </w:tc>
        <w:tc>
          <w:tcPr>
            <w:tcW w:w="1455" w:type="dxa"/>
            <w:tcBorders>
              <w:top w:val="nil"/>
              <w:left w:val="nil"/>
              <w:bottom w:val="nil"/>
              <w:right w:val="nil"/>
            </w:tcBorders>
            <w:shd w:val="clear" w:color="auto" w:fill="auto"/>
            <w:hideMark/>
          </w:tcPr>
          <w:p w14:paraId="47014C9C" w14:textId="56CDB0E5" w:rsidR="00B31E51" w:rsidRPr="00B31E51" w:rsidDel="00926CB5" w:rsidRDefault="00B31E51" w:rsidP="00B31E51">
            <w:pPr>
              <w:spacing w:after="0" w:line="240" w:lineRule="auto"/>
              <w:textAlignment w:val="baseline"/>
              <w:rPr>
                <w:del w:id="86" w:author="Supriya Shinde" w:date="2023-02-16T15:20:00Z"/>
                <w:rFonts w:ascii="Segoe UI" w:eastAsia="Times New Roman" w:hAnsi="Segoe UI" w:cs="Segoe UI"/>
                <w:sz w:val="18"/>
                <w:szCs w:val="18"/>
                <w:lang w:val="en-IN" w:eastAsia="en-IN"/>
              </w:rPr>
            </w:pPr>
            <w:del w:id="87" w:author="Supriya Shinde" w:date="2023-02-16T15:20:00Z">
              <w:r w:rsidRPr="00B31E51" w:rsidDel="00926CB5">
                <w:rPr>
                  <w:rFonts w:ascii="Calibri" w:eastAsia="Times New Roman" w:hAnsi="Calibri" w:cs="Calibri"/>
                  <w:b/>
                  <w:bCs/>
                  <w:lang w:eastAsia="en-IN"/>
                </w:rPr>
                <w:delText>Name</w:delText>
              </w:r>
              <w:r w:rsidRPr="00B31E51" w:rsidDel="00926CB5">
                <w:rPr>
                  <w:rFonts w:ascii="Calibri" w:eastAsia="Times New Roman" w:hAnsi="Calibri" w:cs="Calibri"/>
                  <w:lang w:val="en-IN" w:eastAsia="en-IN"/>
                </w:rPr>
                <w:delText> </w:delText>
              </w:r>
            </w:del>
          </w:p>
        </w:tc>
        <w:tc>
          <w:tcPr>
            <w:tcW w:w="285" w:type="dxa"/>
            <w:tcBorders>
              <w:top w:val="nil"/>
              <w:left w:val="nil"/>
              <w:bottom w:val="nil"/>
              <w:right w:val="nil"/>
            </w:tcBorders>
            <w:shd w:val="clear" w:color="auto" w:fill="auto"/>
            <w:hideMark/>
          </w:tcPr>
          <w:p w14:paraId="17E4E1AE" w14:textId="1D2DF642" w:rsidR="00B31E51" w:rsidRPr="00B31E51" w:rsidDel="00926CB5" w:rsidRDefault="00B31E51" w:rsidP="00B31E51">
            <w:pPr>
              <w:spacing w:after="0" w:line="240" w:lineRule="auto"/>
              <w:textAlignment w:val="baseline"/>
              <w:rPr>
                <w:del w:id="88" w:author="Supriya Shinde" w:date="2023-02-16T15:20:00Z"/>
                <w:rFonts w:ascii="Segoe UI" w:eastAsia="Times New Roman" w:hAnsi="Segoe UI" w:cs="Segoe UI"/>
                <w:sz w:val="18"/>
                <w:szCs w:val="18"/>
                <w:lang w:val="en-IN" w:eastAsia="en-IN"/>
              </w:rPr>
            </w:pPr>
            <w:del w:id="89" w:author="Supriya Shinde" w:date="2023-02-16T15:20:00Z">
              <w:r w:rsidRPr="00B31E51" w:rsidDel="00926CB5">
                <w:rPr>
                  <w:rFonts w:ascii="Calibri" w:eastAsia="Times New Roman" w:hAnsi="Calibri" w:cs="Calibri"/>
                  <w:lang w:eastAsia="en-IN"/>
                </w:rPr>
                <w:delText>:</w:delText>
              </w:r>
              <w:r w:rsidRPr="00B31E51" w:rsidDel="00926CB5">
                <w:rPr>
                  <w:rFonts w:ascii="Calibri" w:eastAsia="Times New Roman" w:hAnsi="Calibri" w:cs="Calibri"/>
                  <w:lang w:val="en-IN" w:eastAsia="en-IN"/>
                </w:rPr>
                <w:delText> </w:delText>
              </w:r>
            </w:del>
          </w:p>
        </w:tc>
        <w:tc>
          <w:tcPr>
            <w:tcW w:w="3405" w:type="dxa"/>
            <w:tcBorders>
              <w:top w:val="nil"/>
              <w:left w:val="nil"/>
              <w:bottom w:val="nil"/>
              <w:right w:val="nil"/>
            </w:tcBorders>
            <w:shd w:val="clear" w:color="auto" w:fill="auto"/>
            <w:hideMark/>
          </w:tcPr>
          <w:p w14:paraId="42B27DFE" w14:textId="312BB563" w:rsidR="00B31E51" w:rsidRPr="00B31E51" w:rsidDel="00926CB5" w:rsidRDefault="00B31E51" w:rsidP="00B31E51">
            <w:pPr>
              <w:spacing w:after="0" w:line="240" w:lineRule="auto"/>
              <w:textAlignment w:val="baseline"/>
              <w:rPr>
                <w:del w:id="90" w:author="Supriya Shinde" w:date="2023-02-16T15:20:00Z"/>
                <w:rFonts w:ascii="Segoe UI" w:eastAsia="Times New Roman" w:hAnsi="Segoe UI" w:cs="Segoe UI"/>
                <w:sz w:val="18"/>
                <w:szCs w:val="18"/>
                <w:lang w:val="en-IN" w:eastAsia="en-IN"/>
              </w:rPr>
            </w:pPr>
            <w:del w:id="91" w:author="Supriya Shinde" w:date="2023-02-16T15:20:00Z">
              <w:r w:rsidRPr="00B31E51" w:rsidDel="00926CB5">
                <w:rPr>
                  <w:rFonts w:ascii="Calibri" w:eastAsia="Times New Roman" w:hAnsi="Calibri" w:cs="Calibri"/>
                  <w:lang w:eastAsia="en-IN"/>
                </w:rPr>
                <w:delText>Amit Tanna</w:delText>
              </w:r>
            </w:del>
          </w:p>
        </w:tc>
      </w:tr>
      <w:tr w:rsidR="00B31E51" w:rsidRPr="00B31E51" w:rsidDel="00926CB5" w14:paraId="081CF190" w14:textId="7B112B18" w:rsidTr="00B31E51">
        <w:trPr>
          <w:trHeight w:val="555"/>
          <w:del w:id="92" w:author="Supriya Shinde" w:date="2023-02-16T15:20:00Z"/>
        </w:trPr>
        <w:tc>
          <w:tcPr>
            <w:tcW w:w="1380" w:type="dxa"/>
            <w:tcBorders>
              <w:top w:val="nil"/>
              <w:left w:val="nil"/>
              <w:bottom w:val="nil"/>
              <w:right w:val="nil"/>
            </w:tcBorders>
            <w:shd w:val="clear" w:color="auto" w:fill="auto"/>
            <w:hideMark/>
          </w:tcPr>
          <w:p w14:paraId="729F725E" w14:textId="25C8C39C" w:rsidR="00B31E51" w:rsidRPr="00B31E51" w:rsidDel="00926CB5" w:rsidRDefault="00B31E51" w:rsidP="00B31E51">
            <w:pPr>
              <w:spacing w:after="0" w:line="240" w:lineRule="auto"/>
              <w:textAlignment w:val="baseline"/>
              <w:rPr>
                <w:del w:id="93" w:author="Supriya Shinde" w:date="2023-02-16T15:20:00Z"/>
                <w:rFonts w:ascii="Segoe UI" w:eastAsia="Times New Roman" w:hAnsi="Segoe UI" w:cs="Segoe UI"/>
                <w:sz w:val="18"/>
                <w:szCs w:val="18"/>
                <w:lang w:val="en-IN" w:eastAsia="en-IN"/>
              </w:rPr>
            </w:pPr>
            <w:del w:id="94" w:author="Supriya Shinde" w:date="2023-02-16T15:20:00Z">
              <w:r w:rsidRPr="00B31E51" w:rsidDel="00926CB5">
                <w:rPr>
                  <w:rFonts w:ascii="Calibri" w:eastAsia="Times New Roman" w:hAnsi="Calibri" w:cs="Calibri"/>
                  <w:b/>
                  <w:bCs/>
                  <w:lang w:eastAsia="en-IN"/>
                </w:rPr>
                <w:delText>Designation</w:delText>
              </w:r>
              <w:r w:rsidRPr="00B31E51" w:rsidDel="00926CB5">
                <w:rPr>
                  <w:rFonts w:ascii="Calibri" w:eastAsia="Times New Roman" w:hAnsi="Calibri" w:cs="Calibri"/>
                  <w:lang w:val="en-IN" w:eastAsia="en-IN"/>
                </w:rPr>
                <w:delText> </w:delText>
              </w:r>
            </w:del>
          </w:p>
        </w:tc>
        <w:tc>
          <w:tcPr>
            <w:tcW w:w="285" w:type="dxa"/>
            <w:tcBorders>
              <w:top w:val="nil"/>
              <w:left w:val="nil"/>
              <w:bottom w:val="nil"/>
              <w:right w:val="nil"/>
            </w:tcBorders>
            <w:shd w:val="clear" w:color="auto" w:fill="auto"/>
            <w:hideMark/>
          </w:tcPr>
          <w:p w14:paraId="69F37EA0" w14:textId="7FFA4AD1" w:rsidR="00B31E51" w:rsidRPr="00B31E51" w:rsidDel="00926CB5" w:rsidRDefault="00B31E51" w:rsidP="00B31E51">
            <w:pPr>
              <w:spacing w:after="0" w:line="240" w:lineRule="auto"/>
              <w:textAlignment w:val="baseline"/>
              <w:rPr>
                <w:del w:id="95" w:author="Supriya Shinde" w:date="2023-02-16T15:20:00Z"/>
                <w:rFonts w:ascii="Segoe UI" w:eastAsia="Times New Roman" w:hAnsi="Segoe UI" w:cs="Segoe UI"/>
                <w:sz w:val="18"/>
                <w:szCs w:val="18"/>
                <w:lang w:val="en-IN" w:eastAsia="en-IN"/>
              </w:rPr>
            </w:pPr>
            <w:del w:id="96" w:author="Supriya Shinde" w:date="2023-02-16T15:20:00Z">
              <w:r w:rsidRPr="00B31E51" w:rsidDel="00926CB5">
                <w:rPr>
                  <w:rFonts w:ascii="Calibri" w:eastAsia="Times New Roman" w:hAnsi="Calibri" w:cs="Calibri"/>
                  <w:lang w:eastAsia="en-IN"/>
                </w:rPr>
                <w:delText>:</w:delText>
              </w:r>
              <w:r w:rsidRPr="00B31E51" w:rsidDel="00926CB5">
                <w:rPr>
                  <w:rFonts w:ascii="Calibri" w:eastAsia="Times New Roman" w:hAnsi="Calibri" w:cs="Calibri"/>
                  <w:lang w:val="en-IN" w:eastAsia="en-IN"/>
                </w:rPr>
                <w:delText> </w:delText>
              </w:r>
            </w:del>
          </w:p>
        </w:tc>
        <w:tc>
          <w:tcPr>
            <w:tcW w:w="3150" w:type="dxa"/>
            <w:tcBorders>
              <w:top w:val="nil"/>
              <w:left w:val="nil"/>
              <w:bottom w:val="nil"/>
              <w:right w:val="nil"/>
            </w:tcBorders>
            <w:shd w:val="clear" w:color="auto" w:fill="auto"/>
            <w:hideMark/>
          </w:tcPr>
          <w:p w14:paraId="3D4DB158" w14:textId="0A49930C" w:rsidR="00B31E51" w:rsidRPr="00B31E51" w:rsidDel="00926CB5" w:rsidRDefault="00B31E51" w:rsidP="00B31E51">
            <w:pPr>
              <w:spacing w:after="0" w:line="240" w:lineRule="auto"/>
              <w:textAlignment w:val="baseline"/>
              <w:rPr>
                <w:del w:id="97" w:author="Supriya Shinde" w:date="2023-02-16T15:20:00Z"/>
                <w:rFonts w:ascii="Segoe UI" w:eastAsia="Times New Roman" w:hAnsi="Segoe UI" w:cs="Segoe UI"/>
                <w:sz w:val="18"/>
                <w:szCs w:val="18"/>
                <w:lang w:val="en-IN" w:eastAsia="en-IN"/>
              </w:rPr>
            </w:pPr>
            <w:del w:id="98" w:author="Supriya Shinde" w:date="2023-02-16T15:20:00Z">
              <w:r w:rsidRPr="00B31E51" w:rsidDel="00926CB5">
                <w:rPr>
                  <w:rFonts w:ascii="Calibri" w:eastAsia="Times New Roman" w:hAnsi="Calibri" w:cs="Calibri"/>
                  <w:lang w:val="en-IN" w:eastAsia="en-IN"/>
                </w:rPr>
                <w:delText> </w:delText>
              </w:r>
            </w:del>
          </w:p>
        </w:tc>
        <w:tc>
          <w:tcPr>
            <w:tcW w:w="225" w:type="dxa"/>
            <w:tcBorders>
              <w:top w:val="nil"/>
              <w:left w:val="nil"/>
              <w:bottom w:val="nil"/>
              <w:right w:val="nil"/>
            </w:tcBorders>
            <w:shd w:val="clear" w:color="auto" w:fill="auto"/>
            <w:hideMark/>
          </w:tcPr>
          <w:p w14:paraId="6899420D" w14:textId="287C9294" w:rsidR="00B31E51" w:rsidRPr="00B31E51" w:rsidDel="00926CB5" w:rsidRDefault="00B31E51" w:rsidP="00B31E51">
            <w:pPr>
              <w:spacing w:after="0" w:line="240" w:lineRule="auto"/>
              <w:textAlignment w:val="baseline"/>
              <w:rPr>
                <w:del w:id="99" w:author="Supriya Shinde" w:date="2023-02-16T15:20:00Z"/>
                <w:rFonts w:ascii="Segoe UI" w:eastAsia="Times New Roman" w:hAnsi="Segoe UI" w:cs="Segoe UI"/>
                <w:sz w:val="18"/>
                <w:szCs w:val="18"/>
                <w:lang w:val="en-IN" w:eastAsia="en-IN"/>
              </w:rPr>
            </w:pPr>
            <w:del w:id="100" w:author="Supriya Shinde" w:date="2023-02-16T15:20:00Z">
              <w:r w:rsidRPr="00B31E51" w:rsidDel="00926CB5">
                <w:rPr>
                  <w:rFonts w:ascii="Calibri" w:eastAsia="Times New Roman" w:hAnsi="Calibri" w:cs="Calibri"/>
                  <w:lang w:val="en-IN" w:eastAsia="en-IN"/>
                </w:rPr>
                <w:delText> </w:delText>
              </w:r>
            </w:del>
          </w:p>
        </w:tc>
        <w:tc>
          <w:tcPr>
            <w:tcW w:w="1455" w:type="dxa"/>
            <w:tcBorders>
              <w:top w:val="nil"/>
              <w:left w:val="nil"/>
              <w:bottom w:val="nil"/>
              <w:right w:val="nil"/>
            </w:tcBorders>
            <w:shd w:val="clear" w:color="auto" w:fill="auto"/>
            <w:hideMark/>
          </w:tcPr>
          <w:p w14:paraId="5A87D8B1" w14:textId="3EC34B17" w:rsidR="00B31E51" w:rsidRPr="00B31E51" w:rsidDel="00926CB5" w:rsidRDefault="00B31E51" w:rsidP="00B31E51">
            <w:pPr>
              <w:spacing w:after="0" w:line="240" w:lineRule="auto"/>
              <w:textAlignment w:val="baseline"/>
              <w:rPr>
                <w:del w:id="101" w:author="Supriya Shinde" w:date="2023-02-16T15:20:00Z"/>
                <w:rFonts w:ascii="Segoe UI" w:eastAsia="Times New Roman" w:hAnsi="Segoe UI" w:cs="Segoe UI"/>
                <w:sz w:val="18"/>
                <w:szCs w:val="18"/>
                <w:lang w:val="en-IN" w:eastAsia="en-IN"/>
              </w:rPr>
            </w:pPr>
            <w:del w:id="102" w:author="Supriya Shinde" w:date="2023-02-16T15:20:00Z">
              <w:r w:rsidRPr="00B31E51" w:rsidDel="00926CB5">
                <w:rPr>
                  <w:rFonts w:ascii="Calibri" w:eastAsia="Times New Roman" w:hAnsi="Calibri" w:cs="Calibri"/>
                  <w:b/>
                  <w:bCs/>
                  <w:lang w:eastAsia="en-IN"/>
                </w:rPr>
                <w:delText>Designation</w:delText>
              </w:r>
              <w:r w:rsidRPr="00B31E51" w:rsidDel="00926CB5">
                <w:rPr>
                  <w:rFonts w:ascii="Calibri" w:eastAsia="Times New Roman" w:hAnsi="Calibri" w:cs="Calibri"/>
                  <w:lang w:val="en-IN" w:eastAsia="en-IN"/>
                </w:rPr>
                <w:delText> </w:delText>
              </w:r>
            </w:del>
          </w:p>
        </w:tc>
        <w:tc>
          <w:tcPr>
            <w:tcW w:w="285" w:type="dxa"/>
            <w:tcBorders>
              <w:top w:val="nil"/>
              <w:left w:val="nil"/>
              <w:bottom w:val="nil"/>
              <w:right w:val="nil"/>
            </w:tcBorders>
            <w:shd w:val="clear" w:color="auto" w:fill="auto"/>
            <w:hideMark/>
          </w:tcPr>
          <w:p w14:paraId="2890F4B0" w14:textId="405412A7" w:rsidR="00B31E51" w:rsidRPr="00B31E51" w:rsidDel="00926CB5" w:rsidRDefault="00B31E51" w:rsidP="00B31E51">
            <w:pPr>
              <w:spacing w:after="0" w:line="240" w:lineRule="auto"/>
              <w:textAlignment w:val="baseline"/>
              <w:rPr>
                <w:del w:id="103" w:author="Supriya Shinde" w:date="2023-02-16T15:20:00Z"/>
                <w:rFonts w:ascii="Segoe UI" w:eastAsia="Times New Roman" w:hAnsi="Segoe UI" w:cs="Segoe UI"/>
                <w:sz w:val="18"/>
                <w:szCs w:val="18"/>
                <w:lang w:val="en-IN" w:eastAsia="en-IN"/>
              </w:rPr>
            </w:pPr>
            <w:del w:id="104" w:author="Supriya Shinde" w:date="2023-02-16T15:20:00Z">
              <w:r w:rsidRPr="00B31E51" w:rsidDel="00926CB5">
                <w:rPr>
                  <w:rFonts w:ascii="Calibri" w:eastAsia="Times New Roman" w:hAnsi="Calibri" w:cs="Calibri"/>
                  <w:lang w:eastAsia="en-IN"/>
                </w:rPr>
                <w:delText>:</w:delText>
              </w:r>
              <w:r w:rsidRPr="00B31E51" w:rsidDel="00926CB5">
                <w:rPr>
                  <w:rFonts w:ascii="Calibri" w:eastAsia="Times New Roman" w:hAnsi="Calibri" w:cs="Calibri"/>
                  <w:lang w:val="en-IN" w:eastAsia="en-IN"/>
                </w:rPr>
                <w:delText> </w:delText>
              </w:r>
            </w:del>
          </w:p>
        </w:tc>
        <w:tc>
          <w:tcPr>
            <w:tcW w:w="3405" w:type="dxa"/>
            <w:tcBorders>
              <w:top w:val="nil"/>
              <w:left w:val="nil"/>
              <w:bottom w:val="nil"/>
              <w:right w:val="nil"/>
            </w:tcBorders>
            <w:shd w:val="clear" w:color="auto" w:fill="auto"/>
            <w:hideMark/>
          </w:tcPr>
          <w:p w14:paraId="5C07DD7A" w14:textId="488AF9A1" w:rsidR="00B31E51" w:rsidRPr="00B31E51" w:rsidDel="00926CB5" w:rsidRDefault="00B31E51" w:rsidP="00B31E51">
            <w:pPr>
              <w:spacing w:after="0" w:line="240" w:lineRule="auto"/>
              <w:textAlignment w:val="baseline"/>
              <w:rPr>
                <w:del w:id="105" w:author="Supriya Shinde" w:date="2023-02-16T15:20:00Z"/>
                <w:rFonts w:ascii="Segoe UI" w:eastAsia="Times New Roman" w:hAnsi="Segoe UI" w:cs="Segoe UI"/>
                <w:sz w:val="18"/>
                <w:szCs w:val="18"/>
                <w:lang w:val="en-IN" w:eastAsia="en-IN"/>
              </w:rPr>
            </w:pPr>
            <w:del w:id="106" w:author="Supriya Shinde" w:date="2023-02-16T15:20:00Z">
              <w:r w:rsidRPr="00B31E51" w:rsidDel="00926CB5">
                <w:rPr>
                  <w:rFonts w:ascii="Calibri" w:eastAsia="Times New Roman" w:hAnsi="Calibri" w:cs="Calibri"/>
                  <w:lang w:eastAsia="en-IN"/>
                </w:rPr>
                <w:delText>Business Analyst</w:delText>
              </w:r>
              <w:r w:rsidRPr="00B31E51" w:rsidDel="00926CB5">
                <w:rPr>
                  <w:rFonts w:ascii="Calibri" w:eastAsia="Times New Roman" w:hAnsi="Calibri" w:cs="Calibri"/>
                  <w:lang w:val="en-IN" w:eastAsia="en-IN"/>
                </w:rPr>
                <w:delText> </w:delText>
              </w:r>
            </w:del>
          </w:p>
          <w:p w14:paraId="34C86D7C" w14:textId="232C71A9" w:rsidR="00B31E51" w:rsidRPr="00B31E51" w:rsidDel="00926CB5" w:rsidRDefault="00B31E51" w:rsidP="00C91961">
            <w:pPr>
              <w:spacing w:after="0" w:line="240" w:lineRule="auto"/>
              <w:textAlignment w:val="baseline"/>
              <w:rPr>
                <w:del w:id="107" w:author="Supriya Shinde" w:date="2023-02-16T15:20:00Z"/>
                <w:rFonts w:ascii="Segoe UI" w:eastAsia="Times New Roman" w:hAnsi="Segoe UI" w:cs="Segoe UI"/>
                <w:sz w:val="18"/>
                <w:szCs w:val="18"/>
                <w:lang w:val="en-IN" w:eastAsia="en-IN"/>
              </w:rPr>
            </w:pPr>
            <w:del w:id="108" w:author="Supriya Shinde" w:date="2023-02-16T15:20:00Z">
              <w:r w:rsidRPr="00B31E51" w:rsidDel="00926CB5">
                <w:rPr>
                  <w:rFonts w:ascii="Calibri" w:eastAsia="Times New Roman" w:hAnsi="Calibri" w:cs="Calibri"/>
                  <w:lang w:eastAsia="en-IN"/>
                </w:rPr>
                <w:delText>ESDS Software Solutions. Ltd.</w:delText>
              </w:r>
              <w:r w:rsidRPr="00B31E51" w:rsidDel="00926CB5">
                <w:rPr>
                  <w:rFonts w:ascii="Calibri" w:eastAsia="Times New Roman" w:hAnsi="Calibri" w:cs="Calibri"/>
                  <w:lang w:val="en-IN" w:eastAsia="en-IN"/>
                </w:rPr>
                <w:delText> </w:delText>
              </w:r>
            </w:del>
          </w:p>
        </w:tc>
      </w:tr>
    </w:tbl>
    <w:p w14:paraId="5FBE88E7" w14:textId="77777777" w:rsidR="004130C9" w:rsidRPr="00BA25CA" w:rsidRDefault="004130C9" w:rsidP="003100C3">
      <w:pPr>
        <w:jc w:val="both"/>
        <w:rPr>
          <w:rFonts w:eastAsia="Times New Roman" w:cstheme="minorHAnsi"/>
          <w:b/>
        </w:rPr>
      </w:pPr>
    </w:p>
    <w:p w14:paraId="796D5993" w14:textId="66BBC695" w:rsidR="0085005D" w:rsidRPr="00BA25CA" w:rsidRDefault="00A72EC8" w:rsidP="003100C3">
      <w:pPr>
        <w:jc w:val="both"/>
        <w:rPr>
          <w:rFonts w:eastAsia="Times New Roman" w:cstheme="minorHAnsi"/>
          <w:b/>
        </w:rPr>
      </w:pPr>
      <w:r w:rsidRPr="00BA25CA">
        <w:rPr>
          <w:rFonts w:eastAsia="Times New Roman" w:cstheme="minorHAnsi"/>
          <w:b/>
        </w:rPr>
        <w:t xml:space="preserve">Document </w:t>
      </w:r>
      <w:r w:rsidR="0085005D" w:rsidRPr="00BA25CA">
        <w:rPr>
          <w:rFonts w:eastAsia="Times New Roman" w:cstheme="minorHAnsi"/>
          <w:b/>
        </w:rPr>
        <w:t>Version History</w:t>
      </w:r>
    </w:p>
    <w:tbl>
      <w:tblPr>
        <w:tblStyle w:val="GridTable4-Accent3"/>
        <w:tblW w:w="0" w:type="auto"/>
        <w:tblLook w:val="04A0" w:firstRow="1" w:lastRow="0" w:firstColumn="1" w:lastColumn="0" w:noHBand="0" w:noVBand="1"/>
      </w:tblPr>
      <w:tblGrid>
        <w:gridCol w:w="1574"/>
        <w:gridCol w:w="4541"/>
        <w:gridCol w:w="1620"/>
        <w:gridCol w:w="1615"/>
      </w:tblGrid>
      <w:tr w:rsidR="0085005D" w:rsidRPr="00BA25CA" w14:paraId="12950338" w14:textId="3F10BFBF" w:rsidTr="00460E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4" w:type="dxa"/>
          </w:tcPr>
          <w:p w14:paraId="7757D01B" w14:textId="267BBDF8" w:rsidR="0085005D" w:rsidRPr="00BA25CA" w:rsidRDefault="0085005D" w:rsidP="003100C3">
            <w:pPr>
              <w:jc w:val="both"/>
              <w:rPr>
                <w:rFonts w:eastAsia="Times New Roman" w:cstheme="minorHAnsi"/>
                <w:b w:val="0"/>
                <w:bCs w:val="0"/>
              </w:rPr>
            </w:pPr>
            <w:r w:rsidRPr="00BA25CA">
              <w:rPr>
                <w:rFonts w:eastAsia="Times New Roman" w:cstheme="minorHAnsi"/>
                <w:b w:val="0"/>
                <w:bCs w:val="0"/>
              </w:rPr>
              <w:t>Version No.</w:t>
            </w:r>
          </w:p>
        </w:tc>
        <w:tc>
          <w:tcPr>
            <w:tcW w:w="4541" w:type="dxa"/>
          </w:tcPr>
          <w:p w14:paraId="7ED799D6" w14:textId="7433A8F5" w:rsidR="0085005D" w:rsidRPr="00BA25CA" w:rsidRDefault="0085005D" w:rsidP="003100C3">
            <w:pPr>
              <w:jc w:val="both"/>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rPr>
            </w:pPr>
            <w:r w:rsidRPr="00BA25CA">
              <w:rPr>
                <w:rFonts w:eastAsia="Times New Roman" w:cstheme="minorHAnsi"/>
                <w:b w:val="0"/>
                <w:bCs w:val="0"/>
              </w:rPr>
              <w:t>Remarks</w:t>
            </w:r>
          </w:p>
        </w:tc>
        <w:tc>
          <w:tcPr>
            <w:tcW w:w="1620" w:type="dxa"/>
          </w:tcPr>
          <w:p w14:paraId="303594AA" w14:textId="7CE5C559" w:rsidR="0085005D" w:rsidRPr="00BA25CA" w:rsidRDefault="0085005D" w:rsidP="003100C3">
            <w:pPr>
              <w:jc w:val="both"/>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rPr>
            </w:pPr>
            <w:r w:rsidRPr="00BA25CA">
              <w:rPr>
                <w:rFonts w:eastAsia="Times New Roman" w:cstheme="minorHAnsi"/>
                <w:b w:val="0"/>
                <w:bCs w:val="0"/>
              </w:rPr>
              <w:t>Date</w:t>
            </w:r>
          </w:p>
        </w:tc>
        <w:tc>
          <w:tcPr>
            <w:tcW w:w="1615" w:type="dxa"/>
          </w:tcPr>
          <w:p w14:paraId="0098DE67" w14:textId="61F04898" w:rsidR="0085005D" w:rsidRPr="00BA25CA" w:rsidRDefault="0085005D" w:rsidP="003100C3">
            <w:pPr>
              <w:jc w:val="both"/>
              <w:cnfStyle w:val="100000000000" w:firstRow="1" w:lastRow="0" w:firstColumn="0" w:lastColumn="0" w:oddVBand="0" w:evenVBand="0" w:oddHBand="0" w:evenHBand="0" w:firstRowFirstColumn="0" w:firstRowLastColumn="0" w:lastRowFirstColumn="0" w:lastRowLastColumn="0"/>
              <w:rPr>
                <w:rFonts w:eastAsia="Times New Roman" w:cstheme="minorHAnsi"/>
                <w:b w:val="0"/>
              </w:rPr>
            </w:pPr>
            <w:r w:rsidRPr="00BA25CA">
              <w:rPr>
                <w:rFonts w:eastAsia="Times New Roman" w:cstheme="minorHAnsi"/>
                <w:b w:val="0"/>
              </w:rPr>
              <w:t>Author</w:t>
            </w:r>
          </w:p>
        </w:tc>
      </w:tr>
      <w:tr w:rsidR="0085005D" w:rsidRPr="00BA25CA" w14:paraId="55492D30" w14:textId="0398CAFF" w:rsidTr="00460E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4" w:type="dxa"/>
          </w:tcPr>
          <w:p w14:paraId="79A93D6D" w14:textId="64BE7BA2" w:rsidR="0085005D" w:rsidRPr="00BA25CA" w:rsidRDefault="0085005D" w:rsidP="003100C3">
            <w:pPr>
              <w:jc w:val="both"/>
              <w:rPr>
                <w:rFonts w:eastAsia="Times New Roman" w:cstheme="minorHAnsi"/>
                <w:b w:val="0"/>
                <w:bCs w:val="0"/>
              </w:rPr>
            </w:pPr>
            <w:r w:rsidRPr="00BA25CA">
              <w:rPr>
                <w:rFonts w:eastAsia="Times New Roman" w:cstheme="minorHAnsi"/>
                <w:b w:val="0"/>
              </w:rPr>
              <w:t>1.0</w:t>
            </w:r>
          </w:p>
        </w:tc>
        <w:tc>
          <w:tcPr>
            <w:tcW w:w="4541" w:type="dxa"/>
          </w:tcPr>
          <w:p w14:paraId="6CA686BD" w14:textId="6C35DDD9" w:rsidR="0085005D" w:rsidRPr="00BA25CA" w:rsidRDefault="00B65D9D" w:rsidP="003100C3">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BA25CA">
              <w:rPr>
                <w:rFonts w:eastAsia="Times New Roman" w:cstheme="minorHAnsi"/>
              </w:rPr>
              <w:t>Baseline</w:t>
            </w:r>
            <w:r w:rsidR="00D56957" w:rsidRPr="00BA25CA">
              <w:rPr>
                <w:rFonts w:eastAsia="Times New Roman" w:cstheme="minorHAnsi"/>
              </w:rPr>
              <w:t xml:space="preserve"> Includes Sanction and Disbursement form</w:t>
            </w:r>
          </w:p>
        </w:tc>
        <w:tc>
          <w:tcPr>
            <w:tcW w:w="1620" w:type="dxa"/>
          </w:tcPr>
          <w:p w14:paraId="4B8C0283" w14:textId="73E56DF6" w:rsidR="0085005D" w:rsidRPr="00BA25CA" w:rsidRDefault="00427F8E" w:rsidP="003100C3">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BA25CA">
              <w:rPr>
                <w:rFonts w:eastAsia="Times New Roman" w:cstheme="minorHAnsi"/>
              </w:rPr>
              <w:t>07-10-2021</w:t>
            </w:r>
          </w:p>
        </w:tc>
        <w:tc>
          <w:tcPr>
            <w:tcW w:w="1615" w:type="dxa"/>
          </w:tcPr>
          <w:p w14:paraId="17B0473F" w14:textId="569790A1" w:rsidR="0085005D" w:rsidRPr="00BA25CA" w:rsidRDefault="00FD7E3D" w:rsidP="003100C3">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rPr>
            </w:pPr>
            <w:r>
              <w:rPr>
                <w:rFonts w:eastAsia="Times New Roman" w:cstheme="minorHAnsi"/>
              </w:rPr>
              <w:t>Arpan</w:t>
            </w:r>
            <w:r w:rsidR="00B576DB">
              <w:rPr>
                <w:rFonts w:eastAsia="Times New Roman" w:cstheme="minorHAnsi"/>
              </w:rPr>
              <w:t xml:space="preserve"> Tendulkar</w:t>
            </w:r>
          </w:p>
        </w:tc>
      </w:tr>
      <w:tr w:rsidR="00B576DB" w:rsidRPr="00BA25CA" w14:paraId="3FE57D0F" w14:textId="77777777" w:rsidTr="00460E26">
        <w:tc>
          <w:tcPr>
            <w:cnfStyle w:val="001000000000" w:firstRow="0" w:lastRow="0" w:firstColumn="1" w:lastColumn="0" w:oddVBand="0" w:evenVBand="0" w:oddHBand="0" w:evenHBand="0" w:firstRowFirstColumn="0" w:firstRowLastColumn="0" w:lastRowFirstColumn="0" w:lastRowLastColumn="0"/>
            <w:tcW w:w="1574" w:type="dxa"/>
          </w:tcPr>
          <w:p w14:paraId="21CDE4DF" w14:textId="74B59461" w:rsidR="00B576DB" w:rsidRPr="00BA25CA" w:rsidRDefault="00B576DB" w:rsidP="003100C3">
            <w:pPr>
              <w:jc w:val="both"/>
              <w:rPr>
                <w:rFonts w:eastAsia="Times New Roman" w:cstheme="minorHAnsi"/>
              </w:rPr>
            </w:pPr>
            <w:r>
              <w:rPr>
                <w:rFonts w:eastAsia="Times New Roman" w:cstheme="minorHAnsi"/>
              </w:rPr>
              <w:t>2.0</w:t>
            </w:r>
          </w:p>
        </w:tc>
        <w:tc>
          <w:tcPr>
            <w:tcW w:w="4541" w:type="dxa"/>
          </w:tcPr>
          <w:p w14:paraId="72D214F4" w14:textId="368AECD0" w:rsidR="00B576DB" w:rsidRPr="00BA25CA" w:rsidRDefault="00B576DB" w:rsidP="003100C3">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rPr>
            </w:pPr>
            <w:r>
              <w:rPr>
                <w:rFonts w:eastAsia="Times New Roman" w:cstheme="minorHAnsi"/>
              </w:rPr>
              <w:t>Revisions</w:t>
            </w:r>
          </w:p>
        </w:tc>
        <w:tc>
          <w:tcPr>
            <w:tcW w:w="1620" w:type="dxa"/>
          </w:tcPr>
          <w:p w14:paraId="007ABB99" w14:textId="62A92DCA" w:rsidR="00B576DB" w:rsidRPr="00BA25CA" w:rsidRDefault="00B576DB" w:rsidP="003100C3">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rPr>
            </w:pPr>
            <w:r>
              <w:rPr>
                <w:rFonts w:eastAsia="Times New Roman" w:cstheme="minorHAnsi"/>
              </w:rPr>
              <w:t>04-05-2022</w:t>
            </w:r>
          </w:p>
        </w:tc>
        <w:tc>
          <w:tcPr>
            <w:tcW w:w="1615" w:type="dxa"/>
          </w:tcPr>
          <w:p w14:paraId="7F7B7FDF" w14:textId="24115B2C" w:rsidR="00B576DB" w:rsidRDefault="00B576DB" w:rsidP="003100C3">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rPr>
            </w:pPr>
            <w:r>
              <w:rPr>
                <w:rFonts w:eastAsia="Times New Roman" w:cstheme="minorHAnsi"/>
              </w:rPr>
              <w:t>Amit Tanna</w:t>
            </w:r>
          </w:p>
        </w:tc>
      </w:tr>
    </w:tbl>
    <w:p w14:paraId="4FC29934" w14:textId="2D317CE3" w:rsidR="00D3318F" w:rsidRPr="00BA25CA" w:rsidRDefault="00D3318F" w:rsidP="003100C3">
      <w:pPr>
        <w:jc w:val="both"/>
        <w:rPr>
          <w:rFonts w:eastAsia="Times New Roman" w:cstheme="minorHAnsi"/>
        </w:rPr>
      </w:pPr>
    </w:p>
    <w:p w14:paraId="5674EFF3" w14:textId="77777777" w:rsidR="00926CB5" w:rsidRDefault="00926CB5" w:rsidP="00926CB5">
      <w:pPr>
        <w:rPr>
          <w:ins w:id="109" w:author="Supriya Shinde" w:date="2023-02-16T15:20:00Z"/>
          <w:rFonts w:eastAsia="Times New Roman"/>
        </w:rPr>
      </w:pPr>
    </w:p>
    <w:p w14:paraId="5F262739" w14:textId="77777777" w:rsidR="00926CB5" w:rsidRDefault="00926CB5" w:rsidP="00926CB5">
      <w:pPr>
        <w:rPr>
          <w:ins w:id="110" w:author="Supriya Shinde" w:date="2023-02-16T15:20:00Z"/>
          <w:rFonts w:eastAsia="Times New Roman"/>
        </w:rPr>
      </w:pPr>
    </w:p>
    <w:tbl>
      <w:tblPr>
        <w:tblStyle w:val="TableGridLight"/>
        <w:tblpPr w:leftFromText="180" w:rightFromText="180" w:vertAnchor="text" w:horzAnchor="margin" w:tblpY="-29"/>
        <w:tblW w:w="102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56"/>
        <w:gridCol w:w="222"/>
        <w:gridCol w:w="222"/>
        <w:gridCol w:w="222"/>
        <w:gridCol w:w="222"/>
        <w:gridCol w:w="222"/>
        <w:gridCol w:w="222"/>
      </w:tblGrid>
      <w:tr w:rsidR="00926CB5" w:rsidRPr="0085005D" w14:paraId="50E05607" w14:textId="77777777" w:rsidTr="001B1B23">
        <w:trPr>
          <w:trHeight w:val="185"/>
          <w:ins w:id="111" w:author="Supriya Shinde" w:date="2023-02-16T15:20:00Z"/>
        </w:trPr>
        <w:tc>
          <w:tcPr>
            <w:tcW w:w="1389" w:type="dxa"/>
          </w:tcPr>
          <w:tbl>
            <w:tblPr>
              <w:tblStyle w:val="TableGridLight"/>
              <w:tblW w:w="102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9"/>
              <w:gridCol w:w="292"/>
              <w:gridCol w:w="3159"/>
              <w:gridCol w:w="236"/>
              <w:gridCol w:w="1459"/>
              <w:gridCol w:w="292"/>
              <w:gridCol w:w="3413"/>
            </w:tblGrid>
            <w:tr w:rsidR="00926CB5" w:rsidRPr="0085005D" w14:paraId="783A06B6" w14:textId="77777777" w:rsidTr="001B1B23">
              <w:trPr>
                <w:trHeight w:val="185"/>
                <w:ins w:id="112" w:author="Supriya Shinde" w:date="2023-02-16T15:20:00Z"/>
              </w:trPr>
              <w:tc>
                <w:tcPr>
                  <w:tcW w:w="1389" w:type="dxa"/>
                </w:tcPr>
                <w:p w14:paraId="55BBAFC4" w14:textId="77777777" w:rsidR="00926CB5" w:rsidRPr="0085005D" w:rsidRDefault="00926CB5" w:rsidP="001B1B23">
                  <w:pPr>
                    <w:framePr w:hSpace="180" w:wrap="around" w:vAnchor="text" w:hAnchor="margin" w:y="-29"/>
                    <w:rPr>
                      <w:ins w:id="113" w:author="Supriya Shinde" w:date="2023-02-16T15:20:00Z"/>
                      <w:rFonts w:eastAsia="Times New Roman"/>
                      <w:b/>
                      <w:bCs/>
                    </w:rPr>
                  </w:pPr>
                  <w:ins w:id="114" w:author="Supriya Shinde" w:date="2023-02-16T15:20:00Z">
                    <w:r>
                      <w:rPr>
                        <w:rFonts w:eastAsia="Times New Roman"/>
                        <w:b/>
                        <w:bCs/>
                      </w:rPr>
                      <w:t>Signature</w:t>
                    </w:r>
                  </w:ins>
                </w:p>
              </w:tc>
              <w:tc>
                <w:tcPr>
                  <w:tcW w:w="292" w:type="dxa"/>
                </w:tcPr>
                <w:p w14:paraId="1C52C7EC" w14:textId="77777777" w:rsidR="00926CB5" w:rsidRPr="00B65D9D" w:rsidRDefault="00926CB5" w:rsidP="001B1B23">
                  <w:pPr>
                    <w:framePr w:hSpace="180" w:wrap="around" w:vAnchor="text" w:hAnchor="margin" w:y="-29"/>
                    <w:rPr>
                      <w:ins w:id="115" w:author="Supriya Shinde" w:date="2023-02-16T15:20:00Z"/>
                      <w:rFonts w:eastAsia="Times New Roman"/>
                      <w:bCs/>
                    </w:rPr>
                  </w:pPr>
                  <w:ins w:id="116" w:author="Supriya Shinde" w:date="2023-02-16T15:20:00Z">
                    <w:r w:rsidRPr="00B65D9D">
                      <w:rPr>
                        <w:rFonts w:eastAsia="Times New Roman"/>
                        <w:bCs/>
                      </w:rPr>
                      <w:t>:</w:t>
                    </w:r>
                  </w:ins>
                </w:p>
              </w:tc>
              <w:tc>
                <w:tcPr>
                  <w:tcW w:w="3159" w:type="dxa"/>
                </w:tcPr>
                <w:p w14:paraId="2ECC7AC8" w14:textId="77777777" w:rsidR="00926CB5" w:rsidRPr="0085005D" w:rsidRDefault="00926CB5" w:rsidP="001B1B23">
                  <w:pPr>
                    <w:framePr w:hSpace="180" w:wrap="around" w:vAnchor="text" w:hAnchor="margin" w:y="-29"/>
                    <w:rPr>
                      <w:ins w:id="117" w:author="Supriya Shinde" w:date="2023-02-16T15:20:00Z"/>
                      <w:rFonts w:eastAsia="Times New Roman"/>
                      <w:b/>
                      <w:bCs/>
                    </w:rPr>
                  </w:pPr>
                </w:p>
              </w:tc>
              <w:tc>
                <w:tcPr>
                  <w:tcW w:w="236" w:type="dxa"/>
                </w:tcPr>
                <w:p w14:paraId="758F2085" w14:textId="77777777" w:rsidR="00926CB5" w:rsidRPr="0085005D" w:rsidRDefault="00926CB5" w:rsidP="001B1B23">
                  <w:pPr>
                    <w:framePr w:hSpace="180" w:wrap="around" w:vAnchor="text" w:hAnchor="margin" w:y="-29"/>
                    <w:rPr>
                      <w:ins w:id="118" w:author="Supriya Shinde" w:date="2023-02-16T15:20:00Z"/>
                      <w:rFonts w:eastAsia="Times New Roman"/>
                      <w:b/>
                      <w:bCs/>
                    </w:rPr>
                  </w:pPr>
                </w:p>
              </w:tc>
              <w:tc>
                <w:tcPr>
                  <w:tcW w:w="1459" w:type="dxa"/>
                </w:tcPr>
                <w:p w14:paraId="0EDF94AB" w14:textId="77777777" w:rsidR="00926CB5" w:rsidRPr="0085005D" w:rsidRDefault="00926CB5" w:rsidP="001B1B23">
                  <w:pPr>
                    <w:framePr w:hSpace="180" w:wrap="around" w:vAnchor="text" w:hAnchor="margin" w:y="-29"/>
                    <w:rPr>
                      <w:ins w:id="119" w:author="Supriya Shinde" w:date="2023-02-16T15:20:00Z"/>
                      <w:rFonts w:eastAsia="Times New Roman"/>
                      <w:b/>
                      <w:bCs/>
                    </w:rPr>
                  </w:pPr>
                  <w:ins w:id="120" w:author="Supriya Shinde" w:date="2023-02-16T15:20:00Z">
                    <w:r>
                      <w:rPr>
                        <w:rFonts w:eastAsia="Times New Roman"/>
                        <w:b/>
                        <w:bCs/>
                      </w:rPr>
                      <w:t>Signature</w:t>
                    </w:r>
                  </w:ins>
                </w:p>
              </w:tc>
              <w:tc>
                <w:tcPr>
                  <w:tcW w:w="292" w:type="dxa"/>
                </w:tcPr>
                <w:p w14:paraId="32570B76" w14:textId="77777777" w:rsidR="00926CB5" w:rsidRPr="0085005D" w:rsidRDefault="00926CB5" w:rsidP="001B1B23">
                  <w:pPr>
                    <w:framePr w:hSpace="180" w:wrap="around" w:vAnchor="text" w:hAnchor="margin" w:y="-29"/>
                    <w:rPr>
                      <w:ins w:id="121" w:author="Supriya Shinde" w:date="2023-02-16T15:20:00Z"/>
                      <w:rFonts w:eastAsia="Times New Roman"/>
                      <w:b/>
                      <w:bCs/>
                    </w:rPr>
                  </w:pPr>
                  <w:ins w:id="122" w:author="Supriya Shinde" w:date="2023-02-16T15:20:00Z">
                    <w:r w:rsidRPr="00B65D9D">
                      <w:rPr>
                        <w:rFonts w:eastAsia="Times New Roman"/>
                        <w:bCs/>
                      </w:rPr>
                      <w:t>:</w:t>
                    </w:r>
                  </w:ins>
                </w:p>
              </w:tc>
              <w:tc>
                <w:tcPr>
                  <w:tcW w:w="3413" w:type="dxa"/>
                </w:tcPr>
                <w:p w14:paraId="505F6F34" w14:textId="77777777" w:rsidR="00926CB5" w:rsidRPr="0085005D" w:rsidRDefault="00926CB5" w:rsidP="001B1B23">
                  <w:pPr>
                    <w:framePr w:hSpace="180" w:wrap="around" w:vAnchor="text" w:hAnchor="margin" w:y="-29"/>
                    <w:rPr>
                      <w:ins w:id="123" w:author="Supriya Shinde" w:date="2023-02-16T15:20:00Z"/>
                      <w:rFonts w:eastAsia="Times New Roman"/>
                      <w:b/>
                      <w:bCs/>
                    </w:rPr>
                  </w:pPr>
                </w:p>
              </w:tc>
            </w:tr>
            <w:tr w:rsidR="00926CB5" w:rsidRPr="0085005D" w14:paraId="3C4AED5E" w14:textId="77777777" w:rsidTr="001B1B23">
              <w:trPr>
                <w:trHeight w:val="185"/>
                <w:ins w:id="124" w:author="Supriya Shinde" w:date="2023-02-16T15:20:00Z"/>
              </w:trPr>
              <w:tc>
                <w:tcPr>
                  <w:tcW w:w="1389" w:type="dxa"/>
                </w:tcPr>
                <w:p w14:paraId="652078BD" w14:textId="77777777" w:rsidR="00926CB5" w:rsidRDefault="00926CB5" w:rsidP="001B1B23">
                  <w:pPr>
                    <w:framePr w:hSpace="180" w:wrap="around" w:vAnchor="text" w:hAnchor="margin" w:y="-29"/>
                    <w:rPr>
                      <w:ins w:id="125" w:author="Supriya Shinde" w:date="2023-02-16T15:20:00Z"/>
                      <w:rFonts w:eastAsia="Times New Roman"/>
                      <w:b/>
                      <w:bCs/>
                    </w:rPr>
                  </w:pPr>
                </w:p>
              </w:tc>
              <w:tc>
                <w:tcPr>
                  <w:tcW w:w="292" w:type="dxa"/>
                </w:tcPr>
                <w:p w14:paraId="29C4D7FB" w14:textId="77777777" w:rsidR="00926CB5" w:rsidRPr="00B65D9D" w:rsidRDefault="00926CB5" w:rsidP="001B1B23">
                  <w:pPr>
                    <w:framePr w:hSpace="180" w:wrap="around" w:vAnchor="text" w:hAnchor="margin" w:y="-29"/>
                    <w:rPr>
                      <w:ins w:id="126" w:author="Supriya Shinde" w:date="2023-02-16T15:20:00Z"/>
                      <w:rFonts w:eastAsia="Times New Roman"/>
                      <w:bCs/>
                    </w:rPr>
                  </w:pPr>
                </w:p>
              </w:tc>
              <w:tc>
                <w:tcPr>
                  <w:tcW w:w="3159" w:type="dxa"/>
                </w:tcPr>
                <w:p w14:paraId="7F9E928B" w14:textId="77777777" w:rsidR="00926CB5" w:rsidRPr="0085005D" w:rsidRDefault="00926CB5" w:rsidP="001B1B23">
                  <w:pPr>
                    <w:framePr w:hSpace="180" w:wrap="around" w:vAnchor="text" w:hAnchor="margin" w:y="-29"/>
                    <w:rPr>
                      <w:ins w:id="127" w:author="Supriya Shinde" w:date="2023-02-16T15:20:00Z"/>
                      <w:rFonts w:eastAsia="Times New Roman"/>
                      <w:b/>
                      <w:bCs/>
                    </w:rPr>
                  </w:pPr>
                </w:p>
              </w:tc>
              <w:tc>
                <w:tcPr>
                  <w:tcW w:w="236" w:type="dxa"/>
                </w:tcPr>
                <w:p w14:paraId="0168E0F3" w14:textId="77777777" w:rsidR="00926CB5" w:rsidRPr="0085005D" w:rsidRDefault="00926CB5" w:rsidP="001B1B23">
                  <w:pPr>
                    <w:framePr w:hSpace="180" w:wrap="around" w:vAnchor="text" w:hAnchor="margin" w:y="-29"/>
                    <w:rPr>
                      <w:ins w:id="128" w:author="Supriya Shinde" w:date="2023-02-16T15:20:00Z"/>
                      <w:rFonts w:eastAsia="Times New Roman"/>
                      <w:b/>
                      <w:bCs/>
                    </w:rPr>
                  </w:pPr>
                </w:p>
              </w:tc>
              <w:tc>
                <w:tcPr>
                  <w:tcW w:w="1459" w:type="dxa"/>
                </w:tcPr>
                <w:p w14:paraId="2F8A86E5" w14:textId="77777777" w:rsidR="00926CB5" w:rsidRDefault="00926CB5" w:rsidP="001B1B23">
                  <w:pPr>
                    <w:framePr w:hSpace="180" w:wrap="around" w:vAnchor="text" w:hAnchor="margin" w:y="-29"/>
                    <w:rPr>
                      <w:ins w:id="129" w:author="Supriya Shinde" w:date="2023-02-16T15:20:00Z"/>
                      <w:rFonts w:eastAsia="Times New Roman"/>
                      <w:b/>
                      <w:bCs/>
                    </w:rPr>
                  </w:pPr>
                </w:p>
              </w:tc>
              <w:tc>
                <w:tcPr>
                  <w:tcW w:w="292" w:type="dxa"/>
                </w:tcPr>
                <w:p w14:paraId="7065D702" w14:textId="77777777" w:rsidR="00926CB5" w:rsidRPr="00B65D9D" w:rsidRDefault="00926CB5" w:rsidP="001B1B23">
                  <w:pPr>
                    <w:framePr w:hSpace="180" w:wrap="around" w:vAnchor="text" w:hAnchor="margin" w:y="-29"/>
                    <w:rPr>
                      <w:ins w:id="130" w:author="Supriya Shinde" w:date="2023-02-16T15:20:00Z"/>
                      <w:rFonts w:eastAsia="Times New Roman"/>
                      <w:bCs/>
                    </w:rPr>
                  </w:pPr>
                </w:p>
              </w:tc>
              <w:tc>
                <w:tcPr>
                  <w:tcW w:w="3413" w:type="dxa"/>
                </w:tcPr>
                <w:p w14:paraId="0DF64893" w14:textId="77777777" w:rsidR="00926CB5" w:rsidRPr="0085005D" w:rsidRDefault="00926CB5" w:rsidP="001B1B23">
                  <w:pPr>
                    <w:framePr w:hSpace="180" w:wrap="around" w:vAnchor="text" w:hAnchor="margin" w:y="-29"/>
                    <w:rPr>
                      <w:ins w:id="131" w:author="Supriya Shinde" w:date="2023-02-16T15:20:00Z"/>
                      <w:rFonts w:eastAsia="Times New Roman"/>
                      <w:b/>
                      <w:bCs/>
                    </w:rPr>
                  </w:pPr>
                </w:p>
              </w:tc>
            </w:tr>
            <w:tr w:rsidR="00926CB5" w:rsidRPr="0085005D" w14:paraId="5724CB68" w14:textId="77777777" w:rsidTr="001B1B23">
              <w:trPr>
                <w:trHeight w:val="185"/>
                <w:ins w:id="132" w:author="Supriya Shinde" w:date="2023-02-16T15:20:00Z"/>
              </w:trPr>
              <w:tc>
                <w:tcPr>
                  <w:tcW w:w="1389" w:type="dxa"/>
                </w:tcPr>
                <w:p w14:paraId="2181114F" w14:textId="77777777" w:rsidR="00926CB5" w:rsidRDefault="00926CB5" w:rsidP="001B1B23">
                  <w:pPr>
                    <w:framePr w:hSpace="180" w:wrap="around" w:vAnchor="text" w:hAnchor="margin" w:y="-29"/>
                    <w:rPr>
                      <w:ins w:id="133" w:author="Supriya Shinde" w:date="2023-02-16T15:20:00Z"/>
                      <w:rFonts w:eastAsia="Times New Roman"/>
                      <w:b/>
                      <w:bCs/>
                    </w:rPr>
                  </w:pPr>
                </w:p>
              </w:tc>
              <w:tc>
                <w:tcPr>
                  <w:tcW w:w="292" w:type="dxa"/>
                </w:tcPr>
                <w:p w14:paraId="6F81B539" w14:textId="77777777" w:rsidR="00926CB5" w:rsidRPr="00B65D9D" w:rsidRDefault="00926CB5" w:rsidP="001B1B23">
                  <w:pPr>
                    <w:framePr w:hSpace="180" w:wrap="around" w:vAnchor="text" w:hAnchor="margin" w:y="-29"/>
                    <w:rPr>
                      <w:ins w:id="134" w:author="Supriya Shinde" w:date="2023-02-16T15:20:00Z"/>
                      <w:rFonts w:eastAsia="Times New Roman"/>
                      <w:bCs/>
                    </w:rPr>
                  </w:pPr>
                </w:p>
              </w:tc>
              <w:tc>
                <w:tcPr>
                  <w:tcW w:w="3159" w:type="dxa"/>
                </w:tcPr>
                <w:p w14:paraId="5E124E61" w14:textId="77777777" w:rsidR="00926CB5" w:rsidRPr="0085005D" w:rsidRDefault="00926CB5" w:rsidP="001B1B23">
                  <w:pPr>
                    <w:framePr w:hSpace="180" w:wrap="around" w:vAnchor="text" w:hAnchor="margin" w:y="-29"/>
                    <w:rPr>
                      <w:ins w:id="135" w:author="Supriya Shinde" w:date="2023-02-16T15:20:00Z"/>
                      <w:rFonts w:eastAsia="Times New Roman"/>
                      <w:b/>
                      <w:bCs/>
                    </w:rPr>
                  </w:pPr>
                </w:p>
              </w:tc>
              <w:tc>
                <w:tcPr>
                  <w:tcW w:w="236" w:type="dxa"/>
                </w:tcPr>
                <w:p w14:paraId="7F55D70C" w14:textId="77777777" w:rsidR="00926CB5" w:rsidRPr="0085005D" w:rsidRDefault="00926CB5" w:rsidP="001B1B23">
                  <w:pPr>
                    <w:framePr w:hSpace="180" w:wrap="around" w:vAnchor="text" w:hAnchor="margin" w:y="-29"/>
                    <w:rPr>
                      <w:ins w:id="136" w:author="Supriya Shinde" w:date="2023-02-16T15:20:00Z"/>
                      <w:rFonts w:eastAsia="Times New Roman"/>
                      <w:b/>
                      <w:bCs/>
                    </w:rPr>
                  </w:pPr>
                </w:p>
              </w:tc>
              <w:tc>
                <w:tcPr>
                  <w:tcW w:w="1459" w:type="dxa"/>
                </w:tcPr>
                <w:p w14:paraId="1B27D236" w14:textId="77777777" w:rsidR="00926CB5" w:rsidRDefault="00926CB5" w:rsidP="001B1B23">
                  <w:pPr>
                    <w:framePr w:hSpace="180" w:wrap="around" w:vAnchor="text" w:hAnchor="margin" w:y="-29"/>
                    <w:rPr>
                      <w:ins w:id="137" w:author="Supriya Shinde" w:date="2023-02-16T15:20:00Z"/>
                      <w:rFonts w:eastAsia="Times New Roman"/>
                      <w:b/>
                      <w:bCs/>
                    </w:rPr>
                  </w:pPr>
                </w:p>
              </w:tc>
              <w:tc>
                <w:tcPr>
                  <w:tcW w:w="292" w:type="dxa"/>
                </w:tcPr>
                <w:p w14:paraId="61B815FE" w14:textId="77777777" w:rsidR="00926CB5" w:rsidRPr="00B65D9D" w:rsidRDefault="00926CB5" w:rsidP="001B1B23">
                  <w:pPr>
                    <w:framePr w:hSpace="180" w:wrap="around" w:vAnchor="text" w:hAnchor="margin" w:y="-29"/>
                    <w:rPr>
                      <w:ins w:id="138" w:author="Supriya Shinde" w:date="2023-02-16T15:20:00Z"/>
                      <w:rFonts w:eastAsia="Times New Roman"/>
                      <w:bCs/>
                    </w:rPr>
                  </w:pPr>
                </w:p>
              </w:tc>
              <w:tc>
                <w:tcPr>
                  <w:tcW w:w="3413" w:type="dxa"/>
                </w:tcPr>
                <w:p w14:paraId="6E3089D6" w14:textId="77777777" w:rsidR="00926CB5" w:rsidRPr="0085005D" w:rsidRDefault="00926CB5" w:rsidP="001B1B23">
                  <w:pPr>
                    <w:framePr w:hSpace="180" w:wrap="around" w:vAnchor="text" w:hAnchor="margin" w:y="-29"/>
                    <w:rPr>
                      <w:ins w:id="139" w:author="Supriya Shinde" w:date="2023-02-16T15:20:00Z"/>
                      <w:rFonts w:eastAsia="Times New Roman"/>
                      <w:b/>
                      <w:bCs/>
                    </w:rPr>
                  </w:pPr>
                </w:p>
              </w:tc>
            </w:tr>
            <w:tr w:rsidR="00926CB5" w:rsidRPr="0085005D" w14:paraId="7CE192AC" w14:textId="77777777" w:rsidTr="001B1B23">
              <w:trPr>
                <w:trHeight w:val="185"/>
                <w:ins w:id="140" w:author="Supriya Shinde" w:date="2023-02-16T15:20:00Z"/>
              </w:trPr>
              <w:tc>
                <w:tcPr>
                  <w:tcW w:w="1389" w:type="dxa"/>
                </w:tcPr>
                <w:p w14:paraId="399C2794" w14:textId="77777777" w:rsidR="00926CB5" w:rsidRDefault="00926CB5" w:rsidP="001B1B23">
                  <w:pPr>
                    <w:framePr w:hSpace="180" w:wrap="around" w:vAnchor="text" w:hAnchor="margin" w:y="-29"/>
                    <w:rPr>
                      <w:ins w:id="141" w:author="Supriya Shinde" w:date="2023-02-16T15:20:00Z"/>
                      <w:rFonts w:eastAsia="Times New Roman"/>
                      <w:b/>
                      <w:bCs/>
                    </w:rPr>
                  </w:pPr>
                </w:p>
              </w:tc>
              <w:tc>
                <w:tcPr>
                  <w:tcW w:w="292" w:type="dxa"/>
                </w:tcPr>
                <w:p w14:paraId="36A72797" w14:textId="77777777" w:rsidR="00926CB5" w:rsidRPr="00B65D9D" w:rsidRDefault="00926CB5" w:rsidP="001B1B23">
                  <w:pPr>
                    <w:framePr w:hSpace="180" w:wrap="around" w:vAnchor="text" w:hAnchor="margin" w:y="-29"/>
                    <w:rPr>
                      <w:ins w:id="142" w:author="Supriya Shinde" w:date="2023-02-16T15:20:00Z"/>
                      <w:rFonts w:eastAsia="Times New Roman"/>
                      <w:bCs/>
                    </w:rPr>
                  </w:pPr>
                </w:p>
              </w:tc>
              <w:tc>
                <w:tcPr>
                  <w:tcW w:w="3159" w:type="dxa"/>
                </w:tcPr>
                <w:p w14:paraId="45A6A8FE" w14:textId="77777777" w:rsidR="00926CB5" w:rsidRPr="0085005D" w:rsidRDefault="00926CB5" w:rsidP="001B1B23">
                  <w:pPr>
                    <w:framePr w:hSpace="180" w:wrap="around" w:vAnchor="text" w:hAnchor="margin" w:y="-29"/>
                    <w:rPr>
                      <w:ins w:id="143" w:author="Supriya Shinde" w:date="2023-02-16T15:20:00Z"/>
                      <w:rFonts w:eastAsia="Times New Roman"/>
                      <w:b/>
                      <w:bCs/>
                    </w:rPr>
                  </w:pPr>
                </w:p>
              </w:tc>
              <w:tc>
                <w:tcPr>
                  <w:tcW w:w="236" w:type="dxa"/>
                </w:tcPr>
                <w:p w14:paraId="25ADE9A6" w14:textId="77777777" w:rsidR="00926CB5" w:rsidRPr="0085005D" w:rsidRDefault="00926CB5" w:rsidP="001B1B23">
                  <w:pPr>
                    <w:framePr w:hSpace="180" w:wrap="around" w:vAnchor="text" w:hAnchor="margin" w:y="-29"/>
                    <w:rPr>
                      <w:ins w:id="144" w:author="Supriya Shinde" w:date="2023-02-16T15:20:00Z"/>
                      <w:rFonts w:eastAsia="Times New Roman"/>
                      <w:b/>
                      <w:bCs/>
                    </w:rPr>
                  </w:pPr>
                </w:p>
              </w:tc>
              <w:tc>
                <w:tcPr>
                  <w:tcW w:w="1459" w:type="dxa"/>
                </w:tcPr>
                <w:p w14:paraId="1BE942D3" w14:textId="77777777" w:rsidR="00926CB5" w:rsidRDefault="00926CB5" w:rsidP="001B1B23">
                  <w:pPr>
                    <w:framePr w:hSpace="180" w:wrap="around" w:vAnchor="text" w:hAnchor="margin" w:y="-29"/>
                    <w:rPr>
                      <w:ins w:id="145" w:author="Supriya Shinde" w:date="2023-02-16T15:20:00Z"/>
                      <w:rFonts w:eastAsia="Times New Roman"/>
                      <w:b/>
                      <w:bCs/>
                    </w:rPr>
                  </w:pPr>
                </w:p>
              </w:tc>
              <w:tc>
                <w:tcPr>
                  <w:tcW w:w="292" w:type="dxa"/>
                </w:tcPr>
                <w:p w14:paraId="5EB550FF" w14:textId="77777777" w:rsidR="00926CB5" w:rsidRPr="00B65D9D" w:rsidRDefault="00926CB5" w:rsidP="001B1B23">
                  <w:pPr>
                    <w:framePr w:hSpace="180" w:wrap="around" w:vAnchor="text" w:hAnchor="margin" w:y="-29"/>
                    <w:rPr>
                      <w:ins w:id="146" w:author="Supriya Shinde" w:date="2023-02-16T15:20:00Z"/>
                      <w:rFonts w:eastAsia="Times New Roman"/>
                      <w:bCs/>
                    </w:rPr>
                  </w:pPr>
                </w:p>
              </w:tc>
              <w:tc>
                <w:tcPr>
                  <w:tcW w:w="3413" w:type="dxa"/>
                </w:tcPr>
                <w:p w14:paraId="6CF13740" w14:textId="77777777" w:rsidR="00926CB5" w:rsidRPr="0085005D" w:rsidRDefault="00926CB5" w:rsidP="001B1B23">
                  <w:pPr>
                    <w:framePr w:hSpace="180" w:wrap="around" w:vAnchor="text" w:hAnchor="margin" w:y="-29"/>
                    <w:rPr>
                      <w:ins w:id="147" w:author="Supriya Shinde" w:date="2023-02-16T15:20:00Z"/>
                      <w:rFonts w:eastAsia="Times New Roman"/>
                      <w:b/>
                      <w:bCs/>
                    </w:rPr>
                  </w:pPr>
                </w:p>
              </w:tc>
            </w:tr>
            <w:tr w:rsidR="00926CB5" w:rsidRPr="0085005D" w14:paraId="647ECDAD" w14:textId="77777777" w:rsidTr="001B1B23">
              <w:trPr>
                <w:trHeight w:val="185"/>
                <w:ins w:id="148" w:author="Supriya Shinde" w:date="2023-02-16T15:20:00Z"/>
              </w:trPr>
              <w:tc>
                <w:tcPr>
                  <w:tcW w:w="1389" w:type="dxa"/>
                </w:tcPr>
                <w:p w14:paraId="74C4DD92" w14:textId="77777777" w:rsidR="00926CB5" w:rsidRDefault="00926CB5" w:rsidP="001B1B23">
                  <w:pPr>
                    <w:framePr w:hSpace="180" w:wrap="around" w:vAnchor="text" w:hAnchor="margin" w:y="-29"/>
                    <w:rPr>
                      <w:ins w:id="149" w:author="Supriya Shinde" w:date="2023-02-16T15:20:00Z"/>
                      <w:rFonts w:eastAsia="Times New Roman"/>
                      <w:b/>
                      <w:bCs/>
                    </w:rPr>
                  </w:pPr>
                  <w:ins w:id="150" w:author="Supriya Shinde" w:date="2023-02-16T15:20:00Z">
                    <w:r>
                      <w:rPr>
                        <w:rFonts w:eastAsia="Times New Roman"/>
                        <w:b/>
                        <w:bCs/>
                      </w:rPr>
                      <w:t>Date</w:t>
                    </w:r>
                  </w:ins>
                </w:p>
              </w:tc>
              <w:tc>
                <w:tcPr>
                  <w:tcW w:w="292" w:type="dxa"/>
                </w:tcPr>
                <w:p w14:paraId="3F752B71" w14:textId="77777777" w:rsidR="00926CB5" w:rsidRPr="00B65D9D" w:rsidRDefault="00926CB5" w:rsidP="001B1B23">
                  <w:pPr>
                    <w:framePr w:hSpace="180" w:wrap="around" w:vAnchor="text" w:hAnchor="margin" w:y="-29"/>
                    <w:rPr>
                      <w:ins w:id="151" w:author="Supriya Shinde" w:date="2023-02-16T15:20:00Z"/>
                      <w:rFonts w:eastAsia="Times New Roman"/>
                      <w:bCs/>
                    </w:rPr>
                  </w:pPr>
                  <w:ins w:id="152" w:author="Supriya Shinde" w:date="2023-02-16T15:20:00Z">
                    <w:r w:rsidRPr="00B65D9D">
                      <w:rPr>
                        <w:rFonts w:eastAsia="Times New Roman"/>
                        <w:bCs/>
                      </w:rPr>
                      <w:t>:</w:t>
                    </w:r>
                  </w:ins>
                </w:p>
              </w:tc>
              <w:tc>
                <w:tcPr>
                  <w:tcW w:w="3159" w:type="dxa"/>
                </w:tcPr>
                <w:p w14:paraId="0D105C34" w14:textId="77777777" w:rsidR="00926CB5" w:rsidRPr="004130C9" w:rsidRDefault="00926CB5" w:rsidP="001B1B23">
                  <w:pPr>
                    <w:framePr w:hSpace="180" w:wrap="around" w:vAnchor="text" w:hAnchor="margin" w:y="-29"/>
                    <w:rPr>
                      <w:ins w:id="153" w:author="Supriya Shinde" w:date="2023-02-16T15:20:00Z"/>
                      <w:rFonts w:eastAsia="Times New Roman"/>
                      <w:bCs/>
                    </w:rPr>
                  </w:pPr>
                </w:p>
              </w:tc>
              <w:tc>
                <w:tcPr>
                  <w:tcW w:w="236" w:type="dxa"/>
                </w:tcPr>
                <w:p w14:paraId="47ADFBAD" w14:textId="77777777" w:rsidR="00926CB5" w:rsidRPr="0085005D" w:rsidRDefault="00926CB5" w:rsidP="001B1B23">
                  <w:pPr>
                    <w:framePr w:hSpace="180" w:wrap="around" w:vAnchor="text" w:hAnchor="margin" w:y="-29"/>
                    <w:rPr>
                      <w:ins w:id="154" w:author="Supriya Shinde" w:date="2023-02-16T15:20:00Z"/>
                      <w:rFonts w:eastAsia="Times New Roman"/>
                      <w:b/>
                      <w:bCs/>
                    </w:rPr>
                  </w:pPr>
                </w:p>
              </w:tc>
              <w:tc>
                <w:tcPr>
                  <w:tcW w:w="1459" w:type="dxa"/>
                </w:tcPr>
                <w:p w14:paraId="789CEBF1" w14:textId="77777777" w:rsidR="00926CB5" w:rsidRPr="0085005D" w:rsidRDefault="00926CB5" w:rsidP="001B1B23">
                  <w:pPr>
                    <w:framePr w:hSpace="180" w:wrap="around" w:vAnchor="text" w:hAnchor="margin" w:y="-29"/>
                    <w:rPr>
                      <w:ins w:id="155" w:author="Supriya Shinde" w:date="2023-02-16T15:20:00Z"/>
                      <w:rFonts w:eastAsia="Times New Roman"/>
                      <w:b/>
                      <w:bCs/>
                    </w:rPr>
                  </w:pPr>
                  <w:ins w:id="156" w:author="Supriya Shinde" w:date="2023-02-16T15:20:00Z">
                    <w:r>
                      <w:rPr>
                        <w:rFonts w:eastAsia="Times New Roman"/>
                        <w:b/>
                        <w:bCs/>
                      </w:rPr>
                      <w:t>Date</w:t>
                    </w:r>
                  </w:ins>
                </w:p>
              </w:tc>
              <w:tc>
                <w:tcPr>
                  <w:tcW w:w="292" w:type="dxa"/>
                </w:tcPr>
                <w:p w14:paraId="3714836C" w14:textId="77777777" w:rsidR="00926CB5" w:rsidRPr="0085005D" w:rsidRDefault="00926CB5" w:rsidP="001B1B23">
                  <w:pPr>
                    <w:framePr w:hSpace="180" w:wrap="around" w:vAnchor="text" w:hAnchor="margin" w:y="-29"/>
                    <w:rPr>
                      <w:ins w:id="157" w:author="Supriya Shinde" w:date="2023-02-16T15:20:00Z"/>
                      <w:rFonts w:eastAsia="Times New Roman"/>
                      <w:b/>
                      <w:bCs/>
                    </w:rPr>
                  </w:pPr>
                  <w:ins w:id="158" w:author="Supriya Shinde" w:date="2023-02-16T15:20:00Z">
                    <w:r w:rsidRPr="00B65D9D">
                      <w:rPr>
                        <w:rFonts w:eastAsia="Times New Roman"/>
                        <w:bCs/>
                      </w:rPr>
                      <w:t>:</w:t>
                    </w:r>
                  </w:ins>
                </w:p>
              </w:tc>
              <w:tc>
                <w:tcPr>
                  <w:tcW w:w="3413" w:type="dxa"/>
                </w:tcPr>
                <w:p w14:paraId="29029E47" w14:textId="77777777" w:rsidR="00926CB5" w:rsidRPr="0085005D" w:rsidRDefault="00926CB5" w:rsidP="001B1B23">
                  <w:pPr>
                    <w:framePr w:hSpace="180" w:wrap="around" w:vAnchor="text" w:hAnchor="margin" w:y="-29"/>
                    <w:rPr>
                      <w:ins w:id="159" w:author="Supriya Shinde" w:date="2023-02-16T15:20:00Z"/>
                      <w:rFonts w:eastAsia="Times New Roman"/>
                      <w:b/>
                      <w:bCs/>
                    </w:rPr>
                  </w:pPr>
                </w:p>
              </w:tc>
            </w:tr>
            <w:tr w:rsidR="00926CB5" w14:paraId="10E79A8C" w14:textId="77777777" w:rsidTr="001B1B23">
              <w:trPr>
                <w:trHeight w:val="185"/>
                <w:ins w:id="160" w:author="Supriya Shinde" w:date="2023-02-16T15:20:00Z"/>
              </w:trPr>
              <w:tc>
                <w:tcPr>
                  <w:tcW w:w="1389" w:type="dxa"/>
                </w:tcPr>
                <w:p w14:paraId="6FA5556A" w14:textId="77777777" w:rsidR="00926CB5" w:rsidRDefault="00926CB5" w:rsidP="001B1B23">
                  <w:pPr>
                    <w:framePr w:hSpace="180" w:wrap="around" w:vAnchor="text" w:hAnchor="margin" w:y="-29"/>
                    <w:rPr>
                      <w:ins w:id="161" w:author="Supriya Shinde" w:date="2023-02-16T15:20:00Z"/>
                      <w:rFonts w:eastAsia="Times New Roman"/>
                      <w:b/>
                      <w:bCs/>
                    </w:rPr>
                  </w:pPr>
                  <w:ins w:id="162" w:author="Supriya Shinde" w:date="2023-02-16T15:20:00Z">
                    <w:r>
                      <w:rPr>
                        <w:rFonts w:eastAsia="Times New Roman"/>
                        <w:b/>
                        <w:bCs/>
                      </w:rPr>
                      <w:t>Name</w:t>
                    </w:r>
                  </w:ins>
                </w:p>
              </w:tc>
              <w:tc>
                <w:tcPr>
                  <w:tcW w:w="292" w:type="dxa"/>
                </w:tcPr>
                <w:p w14:paraId="34CAAF1B" w14:textId="77777777" w:rsidR="00926CB5" w:rsidRPr="00B65D9D" w:rsidRDefault="00926CB5" w:rsidP="001B1B23">
                  <w:pPr>
                    <w:framePr w:hSpace="180" w:wrap="around" w:vAnchor="text" w:hAnchor="margin" w:y="-29"/>
                    <w:rPr>
                      <w:ins w:id="163" w:author="Supriya Shinde" w:date="2023-02-16T15:20:00Z"/>
                      <w:rFonts w:eastAsia="Times New Roman"/>
                    </w:rPr>
                  </w:pPr>
                  <w:ins w:id="164" w:author="Supriya Shinde" w:date="2023-02-16T15:20:00Z">
                    <w:r w:rsidRPr="00B65D9D">
                      <w:rPr>
                        <w:rFonts w:eastAsia="Times New Roman"/>
                      </w:rPr>
                      <w:t>:</w:t>
                    </w:r>
                  </w:ins>
                </w:p>
              </w:tc>
              <w:tc>
                <w:tcPr>
                  <w:tcW w:w="3159" w:type="dxa"/>
                </w:tcPr>
                <w:p w14:paraId="5EAC725A" w14:textId="77777777" w:rsidR="00926CB5" w:rsidRDefault="00926CB5" w:rsidP="001B1B23">
                  <w:pPr>
                    <w:framePr w:hSpace="180" w:wrap="around" w:vAnchor="text" w:hAnchor="margin" w:y="-29"/>
                    <w:rPr>
                      <w:ins w:id="165" w:author="Supriya Shinde" w:date="2023-02-16T15:20:00Z"/>
                      <w:rFonts w:eastAsia="Times New Roman"/>
                    </w:rPr>
                  </w:pPr>
                  <w:ins w:id="166" w:author="Supriya Shinde" w:date="2023-02-16T15:20:00Z">
                    <w:r>
                      <w:rPr>
                        <w:rFonts w:eastAsia="Times New Roman"/>
                      </w:rPr>
                      <w:t>Anindya Pal</w:t>
                    </w:r>
                  </w:ins>
                </w:p>
              </w:tc>
              <w:tc>
                <w:tcPr>
                  <w:tcW w:w="236" w:type="dxa"/>
                </w:tcPr>
                <w:p w14:paraId="18ABD4D8" w14:textId="77777777" w:rsidR="00926CB5" w:rsidRDefault="00926CB5" w:rsidP="001B1B23">
                  <w:pPr>
                    <w:framePr w:hSpace="180" w:wrap="around" w:vAnchor="text" w:hAnchor="margin" w:y="-29"/>
                    <w:rPr>
                      <w:ins w:id="167" w:author="Supriya Shinde" w:date="2023-02-16T15:20:00Z"/>
                      <w:rFonts w:eastAsia="Times New Roman"/>
                    </w:rPr>
                  </w:pPr>
                </w:p>
              </w:tc>
              <w:tc>
                <w:tcPr>
                  <w:tcW w:w="1459" w:type="dxa"/>
                </w:tcPr>
                <w:p w14:paraId="13111666" w14:textId="77777777" w:rsidR="00926CB5" w:rsidRDefault="00926CB5" w:rsidP="001B1B23">
                  <w:pPr>
                    <w:framePr w:hSpace="180" w:wrap="around" w:vAnchor="text" w:hAnchor="margin" w:y="-29"/>
                    <w:rPr>
                      <w:ins w:id="168" w:author="Supriya Shinde" w:date="2023-02-16T15:20:00Z"/>
                      <w:rFonts w:eastAsia="Times New Roman"/>
                    </w:rPr>
                  </w:pPr>
                  <w:ins w:id="169" w:author="Supriya Shinde" w:date="2023-02-16T15:20:00Z">
                    <w:r>
                      <w:rPr>
                        <w:rFonts w:eastAsia="Times New Roman"/>
                        <w:b/>
                        <w:bCs/>
                      </w:rPr>
                      <w:t>Name</w:t>
                    </w:r>
                  </w:ins>
                </w:p>
              </w:tc>
              <w:tc>
                <w:tcPr>
                  <w:tcW w:w="292" w:type="dxa"/>
                </w:tcPr>
                <w:p w14:paraId="1194F5D0" w14:textId="77777777" w:rsidR="00926CB5" w:rsidRDefault="00926CB5" w:rsidP="001B1B23">
                  <w:pPr>
                    <w:framePr w:hSpace="180" w:wrap="around" w:vAnchor="text" w:hAnchor="margin" w:y="-29"/>
                    <w:rPr>
                      <w:ins w:id="170" w:author="Supriya Shinde" w:date="2023-02-16T15:20:00Z"/>
                      <w:rFonts w:eastAsia="Times New Roman"/>
                    </w:rPr>
                  </w:pPr>
                  <w:ins w:id="171" w:author="Supriya Shinde" w:date="2023-02-16T15:20:00Z">
                    <w:r w:rsidRPr="00B65D9D">
                      <w:rPr>
                        <w:rFonts w:eastAsia="Times New Roman"/>
                      </w:rPr>
                      <w:t>:</w:t>
                    </w:r>
                  </w:ins>
                </w:p>
              </w:tc>
              <w:tc>
                <w:tcPr>
                  <w:tcW w:w="3413" w:type="dxa"/>
                </w:tcPr>
                <w:p w14:paraId="1AA6ED3A" w14:textId="77777777" w:rsidR="00926CB5" w:rsidRDefault="00926CB5" w:rsidP="001B1B23">
                  <w:pPr>
                    <w:framePr w:hSpace="180" w:wrap="around" w:vAnchor="text" w:hAnchor="margin" w:y="-29"/>
                    <w:rPr>
                      <w:ins w:id="172" w:author="Supriya Shinde" w:date="2023-02-16T15:20:00Z"/>
                      <w:rFonts w:eastAsia="Times New Roman"/>
                    </w:rPr>
                  </w:pPr>
                  <w:ins w:id="173" w:author="Supriya Shinde" w:date="2023-02-16T15:20:00Z">
                    <w:r>
                      <w:rPr>
                        <w:rFonts w:eastAsia="Times New Roman"/>
                      </w:rPr>
                      <w:t>Keshav Bhandure</w:t>
                    </w:r>
                  </w:ins>
                </w:p>
              </w:tc>
            </w:tr>
            <w:tr w:rsidR="00926CB5" w14:paraId="69813AA2" w14:textId="77777777" w:rsidTr="001B1B23">
              <w:trPr>
                <w:trHeight w:val="559"/>
                <w:ins w:id="174" w:author="Supriya Shinde" w:date="2023-02-16T15:20:00Z"/>
              </w:trPr>
              <w:tc>
                <w:tcPr>
                  <w:tcW w:w="1389" w:type="dxa"/>
                </w:tcPr>
                <w:p w14:paraId="2020A37C" w14:textId="77777777" w:rsidR="00926CB5" w:rsidRDefault="00926CB5" w:rsidP="001B1B23">
                  <w:pPr>
                    <w:framePr w:hSpace="180" w:wrap="around" w:vAnchor="text" w:hAnchor="margin" w:y="-29"/>
                    <w:rPr>
                      <w:ins w:id="175" w:author="Supriya Shinde" w:date="2023-02-16T15:20:00Z"/>
                      <w:rFonts w:eastAsia="Times New Roman"/>
                      <w:b/>
                      <w:bCs/>
                    </w:rPr>
                  </w:pPr>
                  <w:ins w:id="176" w:author="Supriya Shinde" w:date="2023-02-16T15:20:00Z">
                    <w:r>
                      <w:rPr>
                        <w:rFonts w:eastAsia="Times New Roman"/>
                        <w:b/>
                        <w:bCs/>
                      </w:rPr>
                      <w:t>Designation</w:t>
                    </w:r>
                  </w:ins>
                </w:p>
              </w:tc>
              <w:tc>
                <w:tcPr>
                  <w:tcW w:w="292" w:type="dxa"/>
                </w:tcPr>
                <w:p w14:paraId="1F2C8F7C" w14:textId="77777777" w:rsidR="00926CB5" w:rsidRPr="00B65D9D" w:rsidRDefault="00926CB5" w:rsidP="001B1B23">
                  <w:pPr>
                    <w:framePr w:hSpace="180" w:wrap="around" w:vAnchor="text" w:hAnchor="margin" w:y="-29"/>
                    <w:rPr>
                      <w:ins w:id="177" w:author="Supriya Shinde" w:date="2023-02-16T15:20:00Z"/>
                      <w:rFonts w:eastAsia="Times New Roman"/>
                    </w:rPr>
                  </w:pPr>
                  <w:ins w:id="178" w:author="Supriya Shinde" w:date="2023-02-16T15:20:00Z">
                    <w:r w:rsidRPr="00B65D9D">
                      <w:rPr>
                        <w:rFonts w:eastAsia="Times New Roman"/>
                      </w:rPr>
                      <w:t>:</w:t>
                    </w:r>
                  </w:ins>
                </w:p>
              </w:tc>
              <w:tc>
                <w:tcPr>
                  <w:tcW w:w="3159" w:type="dxa"/>
                </w:tcPr>
                <w:p w14:paraId="0B894DCF" w14:textId="77777777" w:rsidR="00926CB5" w:rsidRDefault="00926CB5" w:rsidP="001B1B23">
                  <w:pPr>
                    <w:framePr w:hSpace="180" w:wrap="around" w:vAnchor="text" w:hAnchor="margin" w:y="-29"/>
                    <w:rPr>
                      <w:ins w:id="179" w:author="Supriya Shinde" w:date="2023-02-16T15:20:00Z"/>
                      <w:rFonts w:eastAsia="Times New Roman"/>
                    </w:rPr>
                  </w:pPr>
                  <w:ins w:id="180" w:author="Supriya Shinde" w:date="2023-02-16T15:20:00Z">
                    <w:r>
                      <w:rPr>
                        <w:rFonts w:eastAsia="Times New Roman"/>
                      </w:rPr>
                      <w:t>DGM</w:t>
                    </w:r>
                  </w:ins>
                </w:p>
                <w:p w14:paraId="2D7AB5CC" w14:textId="77777777" w:rsidR="00926CB5" w:rsidRDefault="00926CB5" w:rsidP="001B1B23">
                  <w:pPr>
                    <w:framePr w:hSpace="180" w:wrap="around" w:vAnchor="text" w:hAnchor="margin" w:y="-29"/>
                    <w:rPr>
                      <w:ins w:id="181" w:author="Supriya Shinde" w:date="2023-02-16T15:20:00Z"/>
                      <w:rFonts w:eastAsia="Times New Roman"/>
                    </w:rPr>
                  </w:pPr>
                  <w:ins w:id="182" w:author="Supriya Shinde" w:date="2023-02-16T15:20:00Z">
                    <w:r w:rsidRPr="00B65D9D">
                      <w:rPr>
                        <w:rFonts w:eastAsia="Times New Roman"/>
                      </w:rPr>
                      <w:t>National Credit Guarantee Trustee Company Ltd</w:t>
                    </w:r>
                  </w:ins>
                </w:p>
              </w:tc>
              <w:tc>
                <w:tcPr>
                  <w:tcW w:w="236" w:type="dxa"/>
                </w:tcPr>
                <w:p w14:paraId="579D2468" w14:textId="77777777" w:rsidR="00926CB5" w:rsidRDefault="00926CB5" w:rsidP="001B1B23">
                  <w:pPr>
                    <w:framePr w:hSpace="180" w:wrap="around" w:vAnchor="text" w:hAnchor="margin" w:y="-29"/>
                    <w:rPr>
                      <w:ins w:id="183" w:author="Supriya Shinde" w:date="2023-02-16T15:20:00Z"/>
                      <w:rFonts w:eastAsia="Times New Roman"/>
                    </w:rPr>
                  </w:pPr>
                </w:p>
              </w:tc>
              <w:tc>
                <w:tcPr>
                  <w:tcW w:w="1459" w:type="dxa"/>
                </w:tcPr>
                <w:p w14:paraId="428A86B1" w14:textId="77777777" w:rsidR="00926CB5" w:rsidRDefault="00926CB5" w:rsidP="001B1B23">
                  <w:pPr>
                    <w:framePr w:hSpace="180" w:wrap="around" w:vAnchor="text" w:hAnchor="margin" w:y="-29"/>
                    <w:rPr>
                      <w:ins w:id="184" w:author="Supriya Shinde" w:date="2023-02-16T15:20:00Z"/>
                      <w:rFonts w:eastAsia="Times New Roman"/>
                    </w:rPr>
                  </w:pPr>
                  <w:ins w:id="185" w:author="Supriya Shinde" w:date="2023-02-16T15:20:00Z">
                    <w:r>
                      <w:rPr>
                        <w:rFonts w:eastAsia="Times New Roman"/>
                        <w:b/>
                        <w:bCs/>
                      </w:rPr>
                      <w:t>Designation</w:t>
                    </w:r>
                  </w:ins>
                </w:p>
              </w:tc>
              <w:tc>
                <w:tcPr>
                  <w:tcW w:w="292" w:type="dxa"/>
                </w:tcPr>
                <w:p w14:paraId="575E1721" w14:textId="77777777" w:rsidR="00926CB5" w:rsidRDefault="00926CB5" w:rsidP="001B1B23">
                  <w:pPr>
                    <w:framePr w:hSpace="180" w:wrap="around" w:vAnchor="text" w:hAnchor="margin" w:y="-29"/>
                    <w:rPr>
                      <w:ins w:id="186" w:author="Supriya Shinde" w:date="2023-02-16T15:20:00Z"/>
                      <w:rFonts w:eastAsia="Times New Roman"/>
                    </w:rPr>
                  </w:pPr>
                  <w:ins w:id="187" w:author="Supriya Shinde" w:date="2023-02-16T15:20:00Z">
                    <w:r w:rsidRPr="00B65D9D">
                      <w:rPr>
                        <w:rFonts w:eastAsia="Times New Roman"/>
                      </w:rPr>
                      <w:t>:</w:t>
                    </w:r>
                  </w:ins>
                </w:p>
              </w:tc>
              <w:tc>
                <w:tcPr>
                  <w:tcW w:w="3413" w:type="dxa"/>
                </w:tcPr>
                <w:p w14:paraId="4FAA3D3B" w14:textId="77777777" w:rsidR="00926CB5" w:rsidRDefault="00926CB5" w:rsidP="001B1B23">
                  <w:pPr>
                    <w:framePr w:hSpace="180" w:wrap="around" w:vAnchor="text" w:hAnchor="margin" w:y="-29"/>
                    <w:rPr>
                      <w:ins w:id="188" w:author="Supriya Shinde" w:date="2023-02-16T15:20:00Z"/>
                      <w:rFonts w:eastAsia="Times New Roman"/>
                    </w:rPr>
                  </w:pPr>
                  <w:ins w:id="189" w:author="Supriya Shinde" w:date="2023-02-16T15:20:00Z">
                    <w:r>
                      <w:rPr>
                        <w:rFonts w:eastAsia="Times New Roman"/>
                      </w:rPr>
                      <w:t>Project Manager</w:t>
                    </w:r>
                  </w:ins>
                </w:p>
                <w:p w14:paraId="50FBDE05" w14:textId="77777777" w:rsidR="00926CB5" w:rsidRDefault="00926CB5" w:rsidP="001B1B23">
                  <w:pPr>
                    <w:framePr w:hSpace="180" w:wrap="around" w:vAnchor="text" w:hAnchor="margin" w:y="-29"/>
                    <w:rPr>
                      <w:ins w:id="190" w:author="Supriya Shinde" w:date="2023-02-16T15:20:00Z"/>
                      <w:rFonts w:eastAsia="Times New Roman"/>
                    </w:rPr>
                  </w:pPr>
                  <w:ins w:id="191" w:author="Supriya Shinde" w:date="2023-02-16T15:20:00Z">
                    <w:r>
                      <w:rPr>
                        <w:rFonts w:eastAsia="Times New Roman"/>
                      </w:rPr>
                      <w:t>ESDS Ltd.</w:t>
                    </w:r>
                  </w:ins>
                </w:p>
              </w:tc>
            </w:tr>
          </w:tbl>
          <w:p w14:paraId="1DB34A5F" w14:textId="77777777" w:rsidR="00926CB5" w:rsidRDefault="00926CB5" w:rsidP="001B1B23">
            <w:pPr>
              <w:rPr>
                <w:ins w:id="192" w:author="Supriya Shinde" w:date="2023-02-16T15:20:00Z"/>
                <w:rFonts w:eastAsia="Times New Roman"/>
              </w:rPr>
            </w:pPr>
            <w:ins w:id="193" w:author="Supriya Shinde" w:date="2023-02-16T15:20:00Z">
              <w:r>
                <w:rPr>
                  <w:rFonts w:eastAsia="Times New Roman"/>
                </w:rPr>
                <w:br w:type="page"/>
              </w:r>
            </w:ins>
          </w:p>
          <w:p w14:paraId="0238D91C" w14:textId="77777777" w:rsidR="00926CB5" w:rsidRPr="0085005D" w:rsidRDefault="00926CB5" w:rsidP="001B1B23">
            <w:pPr>
              <w:rPr>
                <w:ins w:id="194" w:author="Supriya Shinde" w:date="2023-02-16T15:20:00Z"/>
                <w:rFonts w:eastAsia="Times New Roman"/>
                <w:b/>
                <w:bCs/>
              </w:rPr>
            </w:pPr>
          </w:p>
        </w:tc>
        <w:tc>
          <w:tcPr>
            <w:tcW w:w="292" w:type="dxa"/>
          </w:tcPr>
          <w:p w14:paraId="59EDBC4B" w14:textId="77777777" w:rsidR="00926CB5" w:rsidRPr="00B65D9D" w:rsidRDefault="00926CB5" w:rsidP="001B1B23">
            <w:pPr>
              <w:rPr>
                <w:ins w:id="195" w:author="Supriya Shinde" w:date="2023-02-16T15:20:00Z"/>
                <w:rFonts w:eastAsia="Times New Roman"/>
                <w:bCs/>
              </w:rPr>
            </w:pPr>
          </w:p>
        </w:tc>
        <w:tc>
          <w:tcPr>
            <w:tcW w:w="3159" w:type="dxa"/>
          </w:tcPr>
          <w:p w14:paraId="105D8123" w14:textId="77777777" w:rsidR="00926CB5" w:rsidRPr="0085005D" w:rsidRDefault="00926CB5" w:rsidP="001B1B23">
            <w:pPr>
              <w:rPr>
                <w:ins w:id="196" w:author="Supriya Shinde" w:date="2023-02-16T15:20:00Z"/>
                <w:rFonts w:eastAsia="Times New Roman"/>
                <w:b/>
                <w:bCs/>
              </w:rPr>
            </w:pPr>
          </w:p>
        </w:tc>
        <w:tc>
          <w:tcPr>
            <w:tcW w:w="236" w:type="dxa"/>
          </w:tcPr>
          <w:p w14:paraId="6E2FD7CE" w14:textId="77777777" w:rsidR="00926CB5" w:rsidRPr="0085005D" w:rsidRDefault="00926CB5" w:rsidP="001B1B23">
            <w:pPr>
              <w:rPr>
                <w:ins w:id="197" w:author="Supriya Shinde" w:date="2023-02-16T15:20:00Z"/>
                <w:rFonts w:eastAsia="Times New Roman"/>
                <w:b/>
                <w:bCs/>
              </w:rPr>
            </w:pPr>
          </w:p>
        </w:tc>
        <w:tc>
          <w:tcPr>
            <w:tcW w:w="1459" w:type="dxa"/>
          </w:tcPr>
          <w:p w14:paraId="3C76ED9A" w14:textId="77777777" w:rsidR="00926CB5" w:rsidRPr="0085005D" w:rsidRDefault="00926CB5" w:rsidP="001B1B23">
            <w:pPr>
              <w:rPr>
                <w:ins w:id="198" w:author="Supriya Shinde" w:date="2023-02-16T15:20:00Z"/>
                <w:rFonts w:eastAsia="Times New Roman"/>
                <w:b/>
                <w:bCs/>
              </w:rPr>
            </w:pPr>
          </w:p>
        </w:tc>
        <w:tc>
          <w:tcPr>
            <w:tcW w:w="292" w:type="dxa"/>
          </w:tcPr>
          <w:p w14:paraId="3985F8D9" w14:textId="77777777" w:rsidR="00926CB5" w:rsidRPr="0085005D" w:rsidRDefault="00926CB5" w:rsidP="001B1B23">
            <w:pPr>
              <w:rPr>
                <w:ins w:id="199" w:author="Supriya Shinde" w:date="2023-02-16T15:20:00Z"/>
                <w:rFonts w:eastAsia="Times New Roman"/>
                <w:b/>
                <w:bCs/>
              </w:rPr>
            </w:pPr>
          </w:p>
        </w:tc>
        <w:tc>
          <w:tcPr>
            <w:tcW w:w="3413" w:type="dxa"/>
          </w:tcPr>
          <w:p w14:paraId="63A876BE" w14:textId="77777777" w:rsidR="00926CB5" w:rsidRPr="0085005D" w:rsidRDefault="00926CB5" w:rsidP="001B1B23">
            <w:pPr>
              <w:rPr>
                <w:ins w:id="200" w:author="Supriya Shinde" w:date="2023-02-16T15:20:00Z"/>
                <w:rFonts w:eastAsia="Times New Roman"/>
                <w:b/>
                <w:bCs/>
              </w:rPr>
            </w:pPr>
          </w:p>
        </w:tc>
      </w:tr>
    </w:tbl>
    <w:p w14:paraId="3025A36C" w14:textId="00093156" w:rsidR="000B6545" w:rsidRPr="00BA25CA" w:rsidDel="00926CB5" w:rsidRDefault="000B6545" w:rsidP="003100C3">
      <w:pPr>
        <w:jc w:val="both"/>
        <w:rPr>
          <w:del w:id="201" w:author="Supriya Shinde" w:date="2023-02-16T15:20:00Z"/>
          <w:rFonts w:eastAsia="Times New Roman" w:cstheme="minorHAnsi"/>
        </w:rPr>
      </w:pPr>
    </w:p>
    <w:p w14:paraId="2EFB3A3B" w14:textId="7BB6588D" w:rsidR="000B6545" w:rsidRPr="00BA25CA" w:rsidDel="00926CB5" w:rsidRDefault="000B6545" w:rsidP="003100C3">
      <w:pPr>
        <w:jc w:val="both"/>
        <w:rPr>
          <w:del w:id="202" w:author="Supriya Shinde" w:date="2023-02-16T15:20:00Z"/>
          <w:rFonts w:eastAsia="Times New Roman" w:cstheme="minorHAnsi"/>
        </w:rPr>
      </w:pPr>
    </w:p>
    <w:tbl>
      <w:tblPr>
        <w:tblStyle w:val="TableGridLight"/>
        <w:tblW w:w="102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9"/>
        <w:gridCol w:w="292"/>
        <w:gridCol w:w="3159"/>
        <w:gridCol w:w="236"/>
        <w:gridCol w:w="1459"/>
        <w:gridCol w:w="292"/>
        <w:gridCol w:w="3413"/>
      </w:tblGrid>
      <w:tr w:rsidR="00A8592D" w:rsidRPr="00BA25CA" w:rsidDel="00926CB5" w14:paraId="332A2D18" w14:textId="3CD96B8E" w:rsidTr="0074129A">
        <w:trPr>
          <w:trHeight w:val="185"/>
          <w:del w:id="203" w:author="Supriya Shinde" w:date="2023-02-16T15:20:00Z"/>
        </w:trPr>
        <w:tc>
          <w:tcPr>
            <w:tcW w:w="1389" w:type="dxa"/>
          </w:tcPr>
          <w:p w14:paraId="3F25C85E" w14:textId="6EF41C58" w:rsidR="00A8592D" w:rsidRPr="00BA25CA" w:rsidDel="00926CB5" w:rsidRDefault="00A8592D" w:rsidP="003100C3">
            <w:pPr>
              <w:jc w:val="both"/>
              <w:rPr>
                <w:del w:id="204" w:author="Supriya Shinde" w:date="2023-02-16T15:20:00Z"/>
                <w:rFonts w:eastAsia="Times New Roman" w:cstheme="minorHAnsi"/>
                <w:b/>
                <w:bCs/>
              </w:rPr>
            </w:pPr>
            <w:del w:id="205" w:author="Supriya Shinde" w:date="2023-02-16T15:20:00Z">
              <w:r w:rsidRPr="00BA25CA" w:rsidDel="00926CB5">
                <w:rPr>
                  <w:rFonts w:eastAsia="Times New Roman" w:cstheme="minorHAnsi"/>
                  <w:b/>
                  <w:bCs/>
                </w:rPr>
                <w:delText>Signature</w:delText>
              </w:r>
            </w:del>
          </w:p>
        </w:tc>
        <w:tc>
          <w:tcPr>
            <w:tcW w:w="292" w:type="dxa"/>
          </w:tcPr>
          <w:p w14:paraId="27849691" w14:textId="0E131815" w:rsidR="00A8592D" w:rsidRPr="00BA25CA" w:rsidDel="00926CB5" w:rsidRDefault="00A8592D" w:rsidP="003100C3">
            <w:pPr>
              <w:jc w:val="both"/>
              <w:rPr>
                <w:del w:id="206" w:author="Supriya Shinde" w:date="2023-02-16T15:20:00Z"/>
                <w:rFonts w:eastAsia="Times New Roman" w:cstheme="minorHAnsi"/>
                <w:bCs/>
              </w:rPr>
            </w:pPr>
            <w:del w:id="207" w:author="Supriya Shinde" w:date="2023-02-16T15:20:00Z">
              <w:r w:rsidRPr="00BA25CA" w:rsidDel="00926CB5">
                <w:rPr>
                  <w:rFonts w:eastAsia="Times New Roman" w:cstheme="minorHAnsi"/>
                  <w:bCs/>
                </w:rPr>
                <w:delText>:</w:delText>
              </w:r>
            </w:del>
          </w:p>
        </w:tc>
        <w:tc>
          <w:tcPr>
            <w:tcW w:w="3159" w:type="dxa"/>
          </w:tcPr>
          <w:p w14:paraId="2490F90B" w14:textId="0D8F8A24" w:rsidR="00A8592D" w:rsidRPr="00BA25CA" w:rsidDel="00926CB5" w:rsidRDefault="00A8592D" w:rsidP="003100C3">
            <w:pPr>
              <w:jc w:val="both"/>
              <w:rPr>
                <w:del w:id="208" w:author="Supriya Shinde" w:date="2023-02-16T15:20:00Z"/>
                <w:rFonts w:eastAsia="Times New Roman" w:cstheme="minorHAnsi"/>
                <w:b/>
                <w:bCs/>
              </w:rPr>
            </w:pPr>
          </w:p>
        </w:tc>
        <w:tc>
          <w:tcPr>
            <w:tcW w:w="236" w:type="dxa"/>
          </w:tcPr>
          <w:p w14:paraId="68AECF98" w14:textId="56B33682" w:rsidR="00A8592D" w:rsidRPr="00BA25CA" w:rsidDel="00926CB5" w:rsidRDefault="00A8592D" w:rsidP="003100C3">
            <w:pPr>
              <w:jc w:val="both"/>
              <w:rPr>
                <w:del w:id="209" w:author="Supriya Shinde" w:date="2023-02-16T15:20:00Z"/>
                <w:rFonts w:eastAsia="Times New Roman" w:cstheme="minorHAnsi"/>
                <w:b/>
                <w:bCs/>
              </w:rPr>
            </w:pPr>
          </w:p>
        </w:tc>
        <w:tc>
          <w:tcPr>
            <w:tcW w:w="1459" w:type="dxa"/>
          </w:tcPr>
          <w:p w14:paraId="155EE7B1" w14:textId="6DE00645" w:rsidR="00A8592D" w:rsidRPr="00BA25CA" w:rsidDel="00926CB5" w:rsidRDefault="00A8592D" w:rsidP="003100C3">
            <w:pPr>
              <w:jc w:val="both"/>
              <w:rPr>
                <w:del w:id="210" w:author="Supriya Shinde" w:date="2023-02-16T15:20:00Z"/>
                <w:rFonts w:eastAsia="Times New Roman" w:cstheme="minorHAnsi"/>
                <w:b/>
                <w:bCs/>
              </w:rPr>
            </w:pPr>
            <w:del w:id="211" w:author="Supriya Shinde" w:date="2023-02-16T15:20:00Z">
              <w:r w:rsidRPr="00BA25CA" w:rsidDel="00926CB5">
                <w:rPr>
                  <w:rFonts w:eastAsia="Times New Roman" w:cstheme="minorHAnsi"/>
                  <w:b/>
                  <w:bCs/>
                </w:rPr>
                <w:delText>Signature</w:delText>
              </w:r>
            </w:del>
          </w:p>
        </w:tc>
        <w:tc>
          <w:tcPr>
            <w:tcW w:w="292" w:type="dxa"/>
          </w:tcPr>
          <w:p w14:paraId="74EB333C" w14:textId="0808D0DB" w:rsidR="00A8592D" w:rsidRPr="00BA25CA" w:rsidDel="00926CB5" w:rsidRDefault="00A8592D" w:rsidP="003100C3">
            <w:pPr>
              <w:jc w:val="both"/>
              <w:rPr>
                <w:del w:id="212" w:author="Supriya Shinde" w:date="2023-02-16T15:20:00Z"/>
                <w:rFonts w:eastAsia="Times New Roman" w:cstheme="minorHAnsi"/>
                <w:b/>
                <w:bCs/>
              </w:rPr>
            </w:pPr>
            <w:del w:id="213" w:author="Supriya Shinde" w:date="2023-02-16T15:20:00Z">
              <w:r w:rsidRPr="00BA25CA" w:rsidDel="00926CB5">
                <w:rPr>
                  <w:rFonts w:eastAsia="Times New Roman" w:cstheme="minorHAnsi"/>
                  <w:bCs/>
                </w:rPr>
                <w:delText>:</w:delText>
              </w:r>
            </w:del>
          </w:p>
        </w:tc>
        <w:tc>
          <w:tcPr>
            <w:tcW w:w="3413" w:type="dxa"/>
          </w:tcPr>
          <w:p w14:paraId="7E197F00" w14:textId="55411542" w:rsidR="00A8592D" w:rsidRPr="00BA25CA" w:rsidDel="00926CB5" w:rsidRDefault="00A8592D" w:rsidP="003100C3">
            <w:pPr>
              <w:jc w:val="both"/>
              <w:rPr>
                <w:del w:id="214" w:author="Supriya Shinde" w:date="2023-02-16T15:20:00Z"/>
                <w:rFonts w:eastAsia="Times New Roman" w:cstheme="minorHAnsi"/>
                <w:b/>
                <w:bCs/>
              </w:rPr>
            </w:pPr>
          </w:p>
        </w:tc>
      </w:tr>
      <w:tr w:rsidR="00A8592D" w:rsidRPr="00BA25CA" w:rsidDel="00926CB5" w14:paraId="1E15782E" w14:textId="5D183ACF" w:rsidTr="0074129A">
        <w:trPr>
          <w:trHeight w:val="185"/>
          <w:del w:id="215" w:author="Supriya Shinde" w:date="2023-02-16T15:20:00Z"/>
        </w:trPr>
        <w:tc>
          <w:tcPr>
            <w:tcW w:w="1389" w:type="dxa"/>
          </w:tcPr>
          <w:p w14:paraId="7410C290" w14:textId="7BFFF39C" w:rsidR="00A8592D" w:rsidRPr="00BA25CA" w:rsidDel="00926CB5" w:rsidRDefault="00A8592D" w:rsidP="003100C3">
            <w:pPr>
              <w:jc w:val="both"/>
              <w:rPr>
                <w:del w:id="216" w:author="Supriya Shinde" w:date="2023-02-16T15:20:00Z"/>
                <w:rFonts w:eastAsia="Times New Roman" w:cstheme="minorHAnsi"/>
                <w:b/>
                <w:bCs/>
              </w:rPr>
            </w:pPr>
          </w:p>
        </w:tc>
        <w:tc>
          <w:tcPr>
            <w:tcW w:w="292" w:type="dxa"/>
          </w:tcPr>
          <w:p w14:paraId="42050E24" w14:textId="25319D63" w:rsidR="00A8592D" w:rsidRPr="00BA25CA" w:rsidDel="00926CB5" w:rsidRDefault="00A8592D" w:rsidP="003100C3">
            <w:pPr>
              <w:jc w:val="both"/>
              <w:rPr>
                <w:del w:id="217" w:author="Supriya Shinde" w:date="2023-02-16T15:20:00Z"/>
                <w:rFonts w:eastAsia="Times New Roman" w:cstheme="minorHAnsi"/>
                <w:bCs/>
              </w:rPr>
            </w:pPr>
          </w:p>
        </w:tc>
        <w:tc>
          <w:tcPr>
            <w:tcW w:w="3159" w:type="dxa"/>
          </w:tcPr>
          <w:p w14:paraId="56FC506C" w14:textId="7B6FA039" w:rsidR="00A8592D" w:rsidRPr="00BA25CA" w:rsidDel="00926CB5" w:rsidRDefault="00A8592D" w:rsidP="003100C3">
            <w:pPr>
              <w:jc w:val="both"/>
              <w:rPr>
                <w:del w:id="218" w:author="Supriya Shinde" w:date="2023-02-16T15:20:00Z"/>
                <w:rFonts w:eastAsia="Times New Roman" w:cstheme="minorHAnsi"/>
                <w:b/>
                <w:bCs/>
              </w:rPr>
            </w:pPr>
          </w:p>
        </w:tc>
        <w:tc>
          <w:tcPr>
            <w:tcW w:w="236" w:type="dxa"/>
          </w:tcPr>
          <w:p w14:paraId="28A614CE" w14:textId="0462B2EE" w:rsidR="00A8592D" w:rsidRPr="00BA25CA" w:rsidDel="00926CB5" w:rsidRDefault="00A8592D" w:rsidP="003100C3">
            <w:pPr>
              <w:jc w:val="both"/>
              <w:rPr>
                <w:del w:id="219" w:author="Supriya Shinde" w:date="2023-02-16T15:20:00Z"/>
                <w:rFonts w:eastAsia="Times New Roman" w:cstheme="minorHAnsi"/>
                <w:b/>
                <w:bCs/>
              </w:rPr>
            </w:pPr>
          </w:p>
        </w:tc>
        <w:tc>
          <w:tcPr>
            <w:tcW w:w="1459" w:type="dxa"/>
          </w:tcPr>
          <w:p w14:paraId="0678E6F3" w14:textId="597710A1" w:rsidR="00A8592D" w:rsidRPr="00BA25CA" w:rsidDel="00926CB5" w:rsidRDefault="00A8592D" w:rsidP="003100C3">
            <w:pPr>
              <w:jc w:val="both"/>
              <w:rPr>
                <w:del w:id="220" w:author="Supriya Shinde" w:date="2023-02-16T15:20:00Z"/>
                <w:rFonts w:eastAsia="Times New Roman" w:cstheme="minorHAnsi"/>
                <w:b/>
                <w:bCs/>
              </w:rPr>
            </w:pPr>
          </w:p>
        </w:tc>
        <w:tc>
          <w:tcPr>
            <w:tcW w:w="292" w:type="dxa"/>
          </w:tcPr>
          <w:p w14:paraId="6740B006" w14:textId="47C5C4DB" w:rsidR="00A8592D" w:rsidRPr="00BA25CA" w:rsidDel="00926CB5" w:rsidRDefault="00A8592D" w:rsidP="003100C3">
            <w:pPr>
              <w:jc w:val="both"/>
              <w:rPr>
                <w:del w:id="221" w:author="Supriya Shinde" w:date="2023-02-16T15:20:00Z"/>
                <w:rFonts w:eastAsia="Times New Roman" w:cstheme="minorHAnsi"/>
                <w:bCs/>
              </w:rPr>
            </w:pPr>
          </w:p>
        </w:tc>
        <w:tc>
          <w:tcPr>
            <w:tcW w:w="3413" w:type="dxa"/>
          </w:tcPr>
          <w:p w14:paraId="37ADB56A" w14:textId="091DF3A2" w:rsidR="00A8592D" w:rsidRPr="00BA25CA" w:rsidDel="00926CB5" w:rsidRDefault="00A8592D" w:rsidP="003100C3">
            <w:pPr>
              <w:jc w:val="both"/>
              <w:rPr>
                <w:del w:id="222" w:author="Supriya Shinde" w:date="2023-02-16T15:20:00Z"/>
                <w:rFonts w:eastAsia="Times New Roman" w:cstheme="minorHAnsi"/>
                <w:b/>
                <w:bCs/>
              </w:rPr>
            </w:pPr>
          </w:p>
        </w:tc>
      </w:tr>
      <w:tr w:rsidR="00A8592D" w:rsidRPr="00BA25CA" w:rsidDel="00926CB5" w14:paraId="4538C16C" w14:textId="0C126196" w:rsidTr="0074129A">
        <w:trPr>
          <w:trHeight w:val="185"/>
          <w:del w:id="223" w:author="Supriya Shinde" w:date="2023-02-16T15:20:00Z"/>
        </w:trPr>
        <w:tc>
          <w:tcPr>
            <w:tcW w:w="1389" w:type="dxa"/>
          </w:tcPr>
          <w:p w14:paraId="38B039EE" w14:textId="0594F071" w:rsidR="00A8592D" w:rsidRPr="00BA25CA" w:rsidDel="00926CB5" w:rsidRDefault="00A8592D" w:rsidP="003100C3">
            <w:pPr>
              <w:jc w:val="both"/>
              <w:rPr>
                <w:del w:id="224" w:author="Supriya Shinde" w:date="2023-02-16T15:20:00Z"/>
                <w:rFonts w:eastAsia="Times New Roman" w:cstheme="minorHAnsi"/>
                <w:b/>
                <w:bCs/>
              </w:rPr>
            </w:pPr>
          </w:p>
        </w:tc>
        <w:tc>
          <w:tcPr>
            <w:tcW w:w="292" w:type="dxa"/>
          </w:tcPr>
          <w:p w14:paraId="5BAB224C" w14:textId="3DD8DF57" w:rsidR="00A8592D" w:rsidRPr="00BA25CA" w:rsidDel="00926CB5" w:rsidRDefault="00A8592D" w:rsidP="003100C3">
            <w:pPr>
              <w:jc w:val="both"/>
              <w:rPr>
                <w:del w:id="225" w:author="Supriya Shinde" w:date="2023-02-16T15:20:00Z"/>
                <w:rFonts w:eastAsia="Times New Roman" w:cstheme="minorHAnsi"/>
                <w:bCs/>
              </w:rPr>
            </w:pPr>
          </w:p>
        </w:tc>
        <w:tc>
          <w:tcPr>
            <w:tcW w:w="3159" w:type="dxa"/>
          </w:tcPr>
          <w:p w14:paraId="4F4F9859" w14:textId="43FCE09A" w:rsidR="00A8592D" w:rsidRPr="00BA25CA" w:rsidDel="00926CB5" w:rsidRDefault="00A8592D" w:rsidP="003100C3">
            <w:pPr>
              <w:jc w:val="both"/>
              <w:rPr>
                <w:del w:id="226" w:author="Supriya Shinde" w:date="2023-02-16T15:20:00Z"/>
                <w:rFonts w:eastAsia="Times New Roman" w:cstheme="minorHAnsi"/>
                <w:b/>
                <w:bCs/>
              </w:rPr>
            </w:pPr>
          </w:p>
        </w:tc>
        <w:tc>
          <w:tcPr>
            <w:tcW w:w="236" w:type="dxa"/>
          </w:tcPr>
          <w:p w14:paraId="3B9466E6" w14:textId="57413F2C" w:rsidR="00A8592D" w:rsidRPr="00BA25CA" w:rsidDel="00926CB5" w:rsidRDefault="00A8592D" w:rsidP="003100C3">
            <w:pPr>
              <w:jc w:val="both"/>
              <w:rPr>
                <w:del w:id="227" w:author="Supriya Shinde" w:date="2023-02-16T15:20:00Z"/>
                <w:rFonts w:eastAsia="Times New Roman" w:cstheme="minorHAnsi"/>
                <w:b/>
                <w:bCs/>
              </w:rPr>
            </w:pPr>
          </w:p>
        </w:tc>
        <w:tc>
          <w:tcPr>
            <w:tcW w:w="1459" w:type="dxa"/>
          </w:tcPr>
          <w:p w14:paraId="473C53DB" w14:textId="7D2162E8" w:rsidR="00A8592D" w:rsidRPr="00BA25CA" w:rsidDel="00926CB5" w:rsidRDefault="00A8592D" w:rsidP="003100C3">
            <w:pPr>
              <w:jc w:val="both"/>
              <w:rPr>
                <w:del w:id="228" w:author="Supriya Shinde" w:date="2023-02-16T15:20:00Z"/>
                <w:rFonts w:eastAsia="Times New Roman" w:cstheme="minorHAnsi"/>
                <w:b/>
                <w:bCs/>
              </w:rPr>
            </w:pPr>
          </w:p>
        </w:tc>
        <w:tc>
          <w:tcPr>
            <w:tcW w:w="292" w:type="dxa"/>
          </w:tcPr>
          <w:p w14:paraId="7069CB47" w14:textId="04DC5C04" w:rsidR="00A8592D" w:rsidRPr="00BA25CA" w:rsidDel="00926CB5" w:rsidRDefault="00A8592D" w:rsidP="003100C3">
            <w:pPr>
              <w:jc w:val="both"/>
              <w:rPr>
                <w:del w:id="229" w:author="Supriya Shinde" w:date="2023-02-16T15:20:00Z"/>
                <w:rFonts w:eastAsia="Times New Roman" w:cstheme="minorHAnsi"/>
                <w:bCs/>
              </w:rPr>
            </w:pPr>
          </w:p>
        </w:tc>
        <w:tc>
          <w:tcPr>
            <w:tcW w:w="3413" w:type="dxa"/>
          </w:tcPr>
          <w:p w14:paraId="25A85104" w14:textId="14C2B124" w:rsidR="00A8592D" w:rsidRPr="00BA25CA" w:rsidDel="00926CB5" w:rsidRDefault="00A8592D" w:rsidP="003100C3">
            <w:pPr>
              <w:jc w:val="both"/>
              <w:rPr>
                <w:del w:id="230" w:author="Supriya Shinde" w:date="2023-02-16T15:20:00Z"/>
                <w:rFonts w:eastAsia="Times New Roman" w:cstheme="minorHAnsi"/>
                <w:b/>
                <w:bCs/>
              </w:rPr>
            </w:pPr>
          </w:p>
        </w:tc>
      </w:tr>
      <w:tr w:rsidR="00A8592D" w:rsidRPr="00BA25CA" w:rsidDel="00926CB5" w14:paraId="42247523" w14:textId="006EDF73" w:rsidTr="0074129A">
        <w:trPr>
          <w:trHeight w:val="185"/>
          <w:del w:id="231" w:author="Supriya Shinde" w:date="2023-02-16T15:20:00Z"/>
        </w:trPr>
        <w:tc>
          <w:tcPr>
            <w:tcW w:w="1389" w:type="dxa"/>
          </w:tcPr>
          <w:p w14:paraId="2D612434" w14:textId="3836711D" w:rsidR="00A8592D" w:rsidRPr="00BA25CA" w:rsidDel="00926CB5" w:rsidRDefault="00A8592D" w:rsidP="003100C3">
            <w:pPr>
              <w:jc w:val="both"/>
              <w:rPr>
                <w:del w:id="232" w:author="Supriya Shinde" w:date="2023-02-16T15:20:00Z"/>
                <w:rFonts w:eastAsia="Times New Roman" w:cstheme="minorHAnsi"/>
                <w:b/>
                <w:bCs/>
              </w:rPr>
            </w:pPr>
          </w:p>
        </w:tc>
        <w:tc>
          <w:tcPr>
            <w:tcW w:w="292" w:type="dxa"/>
          </w:tcPr>
          <w:p w14:paraId="02B69BD0" w14:textId="1B9E332A" w:rsidR="00A8592D" w:rsidRPr="00BA25CA" w:rsidDel="00926CB5" w:rsidRDefault="00A8592D" w:rsidP="003100C3">
            <w:pPr>
              <w:jc w:val="both"/>
              <w:rPr>
                <w:del w:id="233" w:author="Supriya Shinde" w:date="2023-02-16T15:20:00Z"/>
                <w:rFonts w:eastAsia="Times New Roman" w:cstheme="minorHAnsi"/>
                <w:bCs/>
              </w:rPr>
            </w:pPr>
          </w:p>
        </w:tc>
        <w:tc>
          <w:tcPr>
            <w:tcW w:w="3159" w:type="dxa"/>
          </w:tcPr>
          <w:p w14:paraId="32842187" w14:textId="1F1D8CA1" w:rsidR="00A8592D" w:rsidRPr="00BA25CA" w:rsidDel="00926CB5" w:rsidRDefault="00A8592D" w:rsidP="003100C3">
            <w:pPr>
              <w:jc w:val="both"/>
              <w:rPr>
                <w:del w:id="234" w:author="Supriya Shinde" w:date="2023-02-16T15:20:00Z"/>
                <w:rFonts w:eastAsia="Times New Roman" w:cstheme="minorHAnsi"/>
                <w:b/>
                <w:bCs/>
              </w:rPr>
            </w:pPr>
          </w:p>
        </w:tc>
        <w:tc>
          <w:tcPr>
            <w:tcW w:w="236" w:type="dxa"/>
          </w:tcPr>
          <w:p w14:paraId="1206FCE8" w14:textId="4BA8C312" w:rsidR="00A8592D" w:rsidRPr="00BA25CA" w:rsidDel="00926CB5" w:rsidRDefault="00A8592D" w:rsidP="003100C3">
            <w:pPr>
              <w:jc w:val="both"/>
              <w:rPr>
                <w:del w:id="235" w:author="Supriya Shinde" w:date="2023-02-16T15:20:00Z"/>
                <w:rFonts w:eastAsia="Times New Roman" w:cstheme="minorHAnsi"/>
                <w:b/>
                <w:bCs/>
              </w:rPr>
            </w:pPr>
          </w:p>
        </w:tc>
        <w:tc>
          <w:tcPr>
            <w:tcW w:w="1459" w:type="dxa"/>
          </w:tcPr>
          <w:p w14:paraId="312117FD" w14:textId="2450676D" w:rsidR="00A8592D" w:rsidRPr="00BA25CA" w:rsidDel="00926CB5" w:rsidRDefault="00A8592D" w:rsidP="003100C3">
            <w:pPr>
              <w:jc w:val="both"/>
              <w:rPr>
                <w:del w:id="236" w:author="Supriya Shinde" w:date="2023-02-16T15:20:00Z"/>
                <w:rFonts w:eastAsia="Times New Roman" w:cstheme="minorHAnsi"/>
                <w:b/>
                <w:bCs/>
              </w:rPr>
            </w:pPr>
          </w:p>
        </w:tc>
        <w:tc>
          <w:tcPr>
            <w:tcW w:w="292" w:type="dxa"/>
          </w:tcPr>
          <w:p w14:paraId="5DA2183B" w14:textId="3B9C8AED" w:rsidR="00A8592D" w:rsidRPr="00BA25CA" w:rsidDel="00926CB5" w:rsidRDefault="00A8592D" w:rsidP="003100C3">
            <w:pPr>
              <w:jc w:val="both"/>
              <w:rPr>
                <w:del w:id="237" w:author="Supriya Shinde" w:date="2023-02-16T15:20:00Z"/>
                <w:rFonts w:eastAsia="Times New Roman" w:cstheme="minorHAnsi"/>
                <w:bCs/>
              </w:rPr>
            </w:pPr>
          </w:p>
        </w:tc>
        <w:tc>
          <w:tcPr>
            <w:tcW w:w="3413" w:type="dxa"/>
          </w:tcPr>
          <w:p w14:paraId="2E8868AD" w14:textId="7F8A8720" w:rsidR="00A8592D" w:rsidRPr="00BA25CA" w:rsidDel="00926CB5" w:rsidRDefault="00A8592D" w:rsidP="003100C3">
            <w:pPr>
              <w:jc w:val="both"/>
              <w:rPr>
                <w:del w:id="238" w:author="Supriya Shinde" w:date="2023-02-16T15:20:00Z"/>
                <w:rFonts w:eastAsia="Times New Roman" w:cstheme="minorHAnsi"/>
                <w:b/>
                <w:bCs/>
              </w:rPr>
            </w:pPr>
          </w:p>
        </w:tc>
      </w:tr>
      <w:tr w:rsidR="00A8592D" w:rsidRPr="00BA25CA" w:rsidDel="00926CB5" w14:paraId="56DEE80D" w14:textId="47147AEA" w:rsidTr="0074129A">
        <w:trPr>
          <w:trHeight w:val="185"/>
          <w:del w:id="239" w:author="Supriya Shinde" w:date="2023-02-16T15:20:00Z"/>
        </w:trPr>
        <w:tc>
          <w:tcPr>
            <w:tcW w:w="1389" w:type="dxa"/>
          </w:tcPr>
          <w:p w14:paraId="0BAE93B7" w14:textId="77490E7E" w:rsidR="00A8592D" w:rsidRPr="00BA25CA" w:rsidDel="00926CB5" w:rsidRDefault="00A8592D" w:rsidP="003100C3">
            <w:pPr>
              <w:jc w:val="both"/>
              <w:rPr>
                <w:del w:id="240" w:author="Supriya Shinde" w:date="2023-02-16T15:20:00Z"/>
                <w:rFonts w:eastAsia="Times New Roman" w:cstheme="minorHAnsi"/>
                <w:b/>
                <w:bCs/>
              </w:rPr>
            </w:pPr>
            <w:del w:id="241" w:author="Supriya Shinde" w:date="2023-02-16T15:20:00Z">
              <w:r w:rsidRPr="00BA25CA" w:rsidDel="00926CB5">
                <w:rPr>
                  <w:rFonts w:eastAsia="Times New Roman" w:cstheme="minorHAnsi"/>
                  <w:b/>
                  <w:bCs/>
                </w:rPr>
                <w:delText>Date</w:delText>
              </w:r>
            </w:del>
          </w:p>
        </w:tc>
        <w:tc>
          <w:tcPr>
            <w:tcW w:w="292" w:type="dxa"/>
          </w:tcPr>
          <w:p w14:paraId="43657858" w14:textId="3A5229FB" w:rsidR="00A8592D" w:rsidRPr="00BA25CA" w:rsidDel="00926CB5" w:rsidRDefault="00A8592D" w:rsidP="003100C3">
            <w:pPr>
              <w:jc w:val="both"/>
              <w:rPr>
                <w:del w:id="242" w:author="Supriya Shinde" w:date="2023-02-16T15:20:00Z"/>
                <w:rFonts w:eastAsia="Times New Roman" w:cstheme="minorHAnsi"/>
                <w:bCs/>
              </w:rPr>
            </w:pPr>
            <w:del w:id="243" w:author="Supriya Shinde" w:date="2023-02-16T15:20:00Z">
              <w:r w:rsidRPr="00BA25CA" w:rsidDel="00926CB5">
                <w:rPr>
                  <w:rFonts w:eastAsia="Times New Roman" w:cstheme="minorHAnsi"/>
                  <w:bCs/>
                </w:rPr>
                <w:delText>:</w:delText>
              </w:r>
            </w:del>
          </w:p>
        </w:tc>
        <w:tc>
          <w:tcPr>
            <w:tcW w:w="3159" w:type="dxa"/>
          </w:tcPr>
          <w:p w14:paraId="26C6AFE5" w14:textId="7D214D42" w:rsidR="00A8592D" w:rsidRPr="00BA25CA" w:rsidDel="00926CB5" w:rsidRDefault="00A8592D" w:rsidP="003100C3">
            <w:pPr>
              <w:jc w:val="both"/>
              <w:rPr>
                <w:del w:id="244" w:author="Supriya Shinde" w:date="2023-02-16T15:20:00Z"/>
                <w:rFonts w:eastAsia="Times New Roman" w:cstheme="minorHAnsi"/>
                <w:bCs/>
              </w:rPr>
            </w:pPr>
          </w:p>
        </w:tc>
        <w:tc>
          <w:tcPr>
            <w:tcW w:w="236" w:type="dxa"/>
          </w:tcPr>
          <w:p w14:paraId="2F56BB8F" w14:textId="019DDD55" w:rsidR="00A8592D" w:rsidRPr="00BA25CA" w:rsidDel="00926CB5" w:rsidRDefault="00A8592D" w:rsidP="003100C3">
            <w:pPr>
              <w:jc w:val="both"/>
              <w:rPr>
                <w:del w:id="245" w:author="Supriya Shinde" w:date="2023-02-16T15:20:00Z"/>
                <w:rFonts w:eastAsia="Times New Roman" w:cstheme="minorHAnsi"/>
                <w:b/>
                <w:bCs/>
              </w:rPr>
            </w:pPr>
          </w:p>
        </w:tc>
        <w:tc>
          <w:tcPr>
            <w:tcW w:w="1459" w:type="dxa"/>
          </w:tcPr>
          <w:p w14:paraId="2D662ED9" w14:textId="6EF3DFA4" w:rsidR="00A8592D" w:rsidRPr="00BA25CA" w:rsidDel="00926CB5" w:rsidRDefault="00A8592D" w:rsidP="003100C3">
            <w:pPr>
              <w:jc w:val="both"/>
              <w:rPr>
                <w:del w:id="246" w:author="Supriya Shinde" w:date="2023-02-16T15:20:00Z"/>
                <w:rFonts w:eastAsia="Times New Roman" w:cstheme="minorHAnsi"/>
                <w:b/>
                <w:bCs/>
              </w:rPr>
            </w:pPr>
            <w:del w:id="247" w:author="Supriya Shinde" w:date="2023-02-16T15:20:00Z">
              <w:r w:rsidRPr="00BA25CA" w:rsidDel="00926CB5">
                <w:rPr>
                  <w:rFonts w:eastAsia="Times New Roman" w:cstheme="minorHAnsi"/>
                  <w:b/>
                  <w:bCs/>
                </w:rPr>
                <w:delText>Date</w:delText>
              </w:r>
            </w:del>
          </w:p>
        </w:tc>
        <w:tc>
          <w:tcPr>
            <w:tcW w:w="292" w:type="dxa"/>
          </w:tcPr>
          <w:p w14:paraId="442002C3" w14:textId="153A9E75" w:rsidR="00A8592D" w:rsidRPr="00BA25CA" w:rsidDel="00926CB5" w:rsidRDefault="00A8592D" w:rsidP="003100C3">
            <w:pPr>
              <w:jc w:val="both"/>
              <w:rPr>
                <w:del w:id="248" w:author="Supriya Shinde" w:date="2023-02-16T15:20:00Z"/>
                <w:rFonts w:eastAsia="Times New Roman" w:cstheme="minorHAnsi"/>
                <w:b/>
                <w:bCs/>
              </w:rPr>
            </w:pPr>
            <w:del w:id="249" w:author="Supriya Shinde" w:date="2023-02-16T15:20:00Z">
              <w:r w:rsidRPr="00BA25CA" w:rsidDel="00926CB5">
                <w:rPr>
                  <w:rFonts w:eastAsia="Times New Roman" w:cstheme="minorHAnsi"/>
                  <w:bCs/>
                </w:rPr>
                <w:delText>:</w:delText>
              </w:r>
            </w:del>
          </w:p>
        </w:tc>
        <w:tc>
          <w:tcPr>
            <w:tcW w:w="3413" w:type="dxa"/>
          </w:tcPr>
          <w:p w14:paraId="1B16DB11" w14:textId="04DDABCD" w:rsidR="00A8592D" w:rsidRPr="00BA25CA" w:rsidDel="00926CB5" w:rsidRDefault="00A8592D" w:rsidP="003100C3">
            <w:pPr>
              <w:jc w:val="both"/>
              <w:rPr>
                <w:del w:id="250" w:author="Supriya Shinde" w:date="2023-02-16T15:20:00Z"/>
                <w:rFonts w:eastAsia="Times New Roman" w:cstheme="minorHAnsi"/>
                <w:b/>
                <w:bCs/>
              </w:rPr>
            </w:pPr>
          </w:p>
        </w:tc>
      </w:tr>
      <w:tr w:rsidR="00A8592D" w:rsidRPr="00BA25CA" w:rsidDel="00926CB5" w14:paraId="571F1F2A" w14:textId="2D29E414" w:rsidTr="0074129A">
        <w:trPr>
          <w:trHeight w:val="185"/>
          <w:del w:id="251" w:author="Supriya Shinde" w:date="2023-02-16T15:20:00Z"/>
        </w:trPr>
        <w:tc>
          <w:tcPr>
            <w:tcW w:w="1389" w:type="dxa"/>
          </w:tcPr>
          <w:p w14:paraId="40792280" w14:textId="0AFB8812" w:rsidR="00A8592D" w:rsidRPr="00BA25CA" w:rsidDel="00926CB5" w:rsidRDefault="00A8592D" w:rsidP="003100C3">
            <w:pPr>
              <w:jc w:val="both"/>
              <w:rPr>
                <w:del w:id="252" w:author="Supriya Shinde" w:date="2023-02-16T15:20:00Z"/>
                <w:rFonts w:eastAsia="Times New Roman" w:cstheme="minorHAnsi"/>
                <w:b/>
                <w:bCs/>
              </w:rPr>
            </w:pPr>
            <w:del w:id="253" w:author="Supriya Shinde" w:date="2023-02-16T15:20:00Z">
              <w:r w:rsidRPr="00BA25CA" w:rsidDel="00926CB5">
                <w:rPr>
                  <w:rFonts w:eastAsia="Times New Roman" w:cstheme="minorHAnsi"/>
                  <w:b/>
                  <w:bCs/>
                </w:rPr>
                <w:delText>Name</w:delText>
              </w:r>
            </w:del>
          </w:p>
        </w:tc>
        <w:tc>
          <w:tcPr>
            <w:tcW w:w="292" w:type="dxa"/>
          </w:tcPr>
          <w:p w14:paraId="022D51EF" w14:textId="01705AFF" w:rsidR="00A8592D" w:rsidRPr="00BA25CA" w:rsidDel="00926CB5" w:rsidRDefault="00A8592D" w:rsidP="003100C3">
            <w:pPr>
              <w:jc w:val="both"/>
              <w:rPr>
                <w:del w:id="254" w:author="Supriya Shinde" w:date="2023-02-16T15:20:00Z"/>
                <w:rFonts w:eastAsia="Times New Roman" w:cstheme="minorHAnsi"/>
              </w:rPr>
            </w:pPr>
            <w:del w:id="255" w:author="Supriya Shinde" w:date="2023-02-16T15:20:00Z">
              <w:r w:rsidRPr="00BA25CA" w:rsidDel="00926CB5">
                <w:rPr>
                  <w:rFonts w:eastAsia="Times New Roman" w:cstheme="minorHAnsi"/>
                </w:rPr>
                <w:delText>:</w:delText>
              </w:r>
            </w:del>
          </w:p>
        </w:tc>
        <w:tc>
          <w:tcPr>
            <w:tcW w:w="3159" w:type="dxa"/>
          </w:tcPr>
          <w:p w14:paraId="1FACF19A" w14:textId="4E5F8808" w:rsidR="00A8592D" w:rsidRPr="00BA25CA" w:rsidDel="00926CB5" w:rsidRDefault="00A8592D" w:rsidP="003100C3">
            <w:pPr>
              <w:jc w:val="both"/>
              <w:rPr>
                <w:del w:id="256" w:author="Supriya Shinde" w:date="2023-02-16T15:20:00Z"/>
                <w:rFonts w:eastAsia="Times New Roman" w:cstheme="minorHAnsi"/>
              </w:rPr>
            </w:pPr>
          </w:p>
        </w:tc>
        <w:tc>
          <w:tcPr>
            <w:tcW w:w="236" w:type="dxa"/>
          </w:tcPr>
          <w:p w14:paraId="48BD6821" w14:textId="41F278DE" w:rsidR="00A8592D" w:rsidRPr="00BA25CA" w:rsidDel="00926CB5" w:rsidRDefault="00A8592D" w:rsidP="003100C3">
            <w:pPr>
              <w:jc w:val="both"/>
              <w:rPr>
                <w:del w:id="257" w:author="Supriya Shinde" w:date="2023-02-16T15:20:00Z"/>
                <w:rFonts w:eastAsia="Times New Roman" w:cstheme="minorHAnsi"/>
              </w:rPr>
            </w:pPr>
          </w:p>
        </w:tc>
        <w:tc>
          <w:tcPr>
            <w:tcW w:w="1459" w:type="dxa"/>
          </w:tcPr>
          <w:p w14:paraId="255099E6" w14:textId="25BCC60A" w:rsidR="00A8592D" w:rsidRPr="00BA25CA" w:rsidDel="00926CB5" w:rsidRDefault="00A8592D" w:rsidP="003100C3">
            <w:pPr>
              <w:jc w:val="both"/>
              <w:rPr>
                <w:del w:id="258" w:author="Supriya Shinde" w:date="2023-02-16T15:20:00Z"/>
                <w:rFonts w:eastAsia="Times New Roman" w:cstheme="minorHAnsi"/>
              </w:rPr>
            </w:pPr>
            <w:del w:id="259" w:author="Supriya Shinde" w:date="2023-02-16T15:20:00Z">
              <w:r w:rsidRPr="00BA25CA" w:rsidDel="00926CB5">
                <w:rPr>
                  <w:rFonts w:eastAsia="Times New Roman" w:cstheme="minorHAnsi"/>
                  <w:b/>
                  <w:bCs/>
                </w:rPr>
                <w:delText>Name</w:delText>
              </w:r>
            </w:del>
          </w:p>
        </w:tc>
        <w:tc>
          <w:tcPr>
            <w:tcW w:w="292" w:type="dxa"/>
          </w:tcPr>
          <w:p w14:paraId="202CD337" w14:textId="48C8ABF3" w:rsidR="00A8592D" w:rsidRPr="00BA25CA" w:rsidDel="00926CB5" w:rsidRDefault="00A8592D" w:rsidP="003100C3">
            <w:pPr>
              <w:jc w:val="both"/>
              <w:rPr>
                <w:del w:id="260" w:author="Supriya Shinde" w:date="2023-02-16T15:20:00Z"/>
                <w:rFonts w:eastAsia="Times New Roman" w:cstheme="minorHAnsi"/>
              </w:rPr>
            </w:pPr>
            <w:del w:id="261" w:author="Supriya Shinde" w:date="2023-02-16T15:20:00Z">
              <w:r w:rsidRPr="00BA25CA" w:rsidDel="00926CB5">
                <w:rPr>
                  <w:rFonts w:eastAsia="Times New Roman" w:cstheme="minorHAnsi"/>
                </w:rPr>
                <w:delText>:</w:delText>
              </w:r>
            </w:del>
          </w:p>
        </w:tc>
        <w:tc>
          <w:tcPr>
            <w:tcW w:w="3413" w:type="dxa"/>
          </w:tcPr>
          <w:p w14:paraId="72AFA378" w14:textId="55796523" w:rsidR="00A8592D" w:rsidRPr="00BA25CA" w:rsidDel="00926CB5" w:rsidRDefault="00A8592D" w:rsidP="003100C3">
            <w:pPr>
              <w:jc w:val="both"/>
              <w:rPr>
                <w:del w:id="262" w:author="Supriya Shinde" w:date="2023-02-16T15:20:00Z"/>
                <w:rFonts w:eastAsia="Times New Roman" w:cstheme="minorHAnsi"/>
              </w:rPr>
            </w:pPr>
          </w:p>
        </w:tc>
      </w:tr>
      <w:tr w:rsidR="00A8592D" w:rsidRPr="00BA25CA" w:rsidDel="00926CB5" w14:paraId="38157960" w14:textId="39644341" w:rsidTr="0074129A">
        <w:trPr>
          <w:trHeight w:val="559"/>
          <w:del w:id="263" w:author="Supriya Shinde" w:date="2023-02-16T15:20:00Z"/>
        </w:trPr>
        <w:tc>
          <w:tcPr>
            <w:tcW w:w="1389" w:type="dxa"/>
          </w:tcPr>
          <w:p w14:paraId="5FFB6FBD" w14:textId="49C210A9" w:rsidR="00A8592D" w:rsidRPr="00BA25CA" w:rsidDel="00926CB5" w:rsidRDefault="00A8592D" w:rsidP="003100C3">
            <w:pPr>
              <w:jc w:val="both"/>
              <w:rPr>
                <w:del w:id="264" w:author="Supriya Shinde" w:date="2023-02-16T15:20:00Z"/>
                <w:rFonts w:eastAsia="Times New Roman" w:cstheme="minorHAnsi"/>
                <w:b/>
                <w:bCs/>
              </w:rPr>
            </w:pPr>
            <w:del w:id="265" w:author="Supriya Shinde" w:date="2023-02-16T15:20:00Z">
              <w:r w:rsidRPr="00BA25CA" w:rsidDel="00926CB5">
                <w:rPr>
                  <w:rFonts w:eastAsia="Times New Roman" w:cstheme="minorHAnsi"/>
                  <w:b/>
                  <w:bCs/>
                </w:rPr>
                <w:delText>Designation</w:delText>
              </w:r>
            </w:del>
          </w:p>
        </w:tc>
        <w:tc>
          <w:tcPr>
            <w:tcW w:w="292" w:type="dxa"/>
          </w:tcPr>
          <w:p w14:paraId="4BFA8B90" w14:textId="42B3CE41" w:rsidR="00A8592D" w:rsidRPr="00BA25CA" w:rsidDel="00926CB5" w:rsidRDefault="00A8592D" w:rsidP="003100C3">
            <w:pPr>
              <w:jc w:val="both"/>
              <w:rPr>
                <w:del w:id="266" w:author="Supriya Shinde" w:date="2023-02-16T15:20:00Z"/>
                <w:rFonts w:eastAsia="Times New Roman" w:cstheme="minorHAnsi"/>
              </w:rPr>
            </w:pPr>
            <w:del w:id="267" w:author="Supriya Shinde" w:date="2023-02-16T15:20:00Z">
              <w:r w:rsidRPr="00BA25CA" w:rsidDel="00926CB5">
                <w:rPr>
                  <w:rFonts w:eastAsia="Times New Roman" w:cstheme="minorHAnsi"/>
                </w:rPr>
                <w:delText>:</w:delText>
              </w:r>
            </w:del>
          </w:p>
        </w:tc>
        <w:tc>
          <w:tcPr>
            <w:tcW w:w="3159" w:type="dxa"/>
          </w:tcPr>
          <w:p w14:paraId="65C8EE59" w14:textId="06FC5A59" w:rsidR="00A8592D" w:rsidRPr="00BA25CA" w:rsidDel="00926CB5" w:rsidRDefault="00A8592D" w:rsidP="004B6688">
            <w:pPr>
              <w:rPr>
                <w:del w:id="268" w:author="Supriya Shinde" w:date="2023-02-16T15:20:00Z"/>
                <w:rFonts w:eastAsia="Times New Roman" w:cstheme="minorHAnsi"/>
              </w:rPr>
            </w:pPr>
          </w:p>
          <w:p w14:paraId="686CC0C5" w14:textId="0C361B2A" w:rsidR="00A8592D" w:rsidRPr="00BA25CA" w:rsidDel="00926CB5" w:rsidRDefault="00A8592D" w:rsidP="004B6688">
            <w:pPr>
              <w:rPr>
                <w:del w:id="269" w:author="Supriya Shinde" w:date="2023-02-16T15:20:00Z"/>
                <w:rFonts w:eastAsia="Times New Roman" w:cstheme="minorHAnsi"/>
              </w:rPr>
            </w:pPr>
            <w:del w:id="270" w:author="Supriya Shinde" w:date="2023-02-16T15:20:00Z">
              <w:r w:rsidRPr="00BA25CA" w:rsidDel="00926CB5">
                <w:rPr>
                  <w:rFonts w:eastAsia="Times New Roman" w:cstheme="minorHAnsi"/>
                </w:rPr>
                <w:delText>National Credit Guarantee Trustee Company Ltd</w:delText>
              </w:r>
            </w:del>
          </w:p>
        </w:tc>
        <w:tc>
          <w:tcPr>
            <w:tcW w:w="236" w:type="dxa"/>
          </w:tcPr>
          <w:p w14:paraId="2F2C29BF" w14:textId="12BCCF4F" w:rsidR="00A8592D" w:rsidRPr="00BA25CA" w:rsidDel="00926CB5" w:rsidRDefault="00A8592D" w:rsidP="003100C3">
            <w:pPr>
              <w:jc w:val="both"/>
              <w:rPr>
                <w:del w:id="271" w:author="Supriya Shinde" w:date="2023-02-16T15:20:00Z"/>
                <w:rFonts w:eastAsia="Times New Roman" w:cstheme="minorHAnsi"/>
              </w:rPr>
            </w:pPr>
          </w:p>
        </w:tc>
        <w:tc>
          <w:tcPr>
            <w:tcW w:w="1459" w:type="dxa"/>
          </w:tcPr>
          <w:p w14:paraId="4C4A589B" w14:textId="27009130" w:rsidR="00A8592D" w:rsidRPr="00BA25CA" w:rsidDel="00926CB5" w:rsidRDefault="00A8592D" w:rsidP="003100C3">
            <w:pPr>
              <w:jc w:val="both"/>
              <w:rPr>
                <w:del w:id="272" w:author="Supriya Shinde" w:date="2023-02-16T15:20:00Z"/>
                <w:rFonts w:eastAsia="Times New Roman" w:cstheme="minorHAnsi"/>
              </w:rPr>
            </w:pPr>
            <w:del w:id="273" w:author="Supriya Shinde" w:date="2023-02-16T15:20:00Z">
              <w:r w:rsidRPr="00BA25CA" w:rsidDel="00926CB5">
                <w:rPr>
                  <w:rFonts w:eastAsia="Times New Roman" w:cstheme="minorHAnsi"/>
                  <w:b/>
                  <w:bCs/>
                </w:rPr>
                <w:delText>Designation</w:delText>
              </w:r>
            </w:del>
          </w:p>
        </w:tc>
        <w:tc>
          <w:tcPr>
            <w:tcW w:w="292" w:type="dxa"/>
          </w:tcPr>
          <w:p w14:paraId="5B361271" w14:textId="23F653AD" w:rsidR="00A8592D" w:rsidRPr="00BA25CA" w:rsidDel="00926CB5" w:rsidRDefault="00A8592D" w:rsidP="003100C3">
            <w:pPr>
              <w:jc w:val="both"/>
              <w:rPr>
                <w:del w:id="274" w:author="Supriya Shinde" w:date="2023-02-16T15:20:00Z"/>
                <w:rFonts w:eastAsia="Times New Roman" w:cstheme="minorHAnsi"/>
              </w:rPr>
            </w:pPr>
            <w:del w:id="275" w:author="Supriya Shinde" w:date="2023-02-16T15:20:00Z">
              <w:r w:rsidRPr="00BA25CA" w:rsidDel="00926CB5">
                <w:rPr>
                  <w:rFonts w:eastAsia="Times New Roman" w:cstheme="minorHAnsi"/>
                </w:rPr>
                <w:delText>:</w:delText>
              </w:r>
            </w:del>
          </w:p>
        </w:tc>
        <w:tc>
          <w:tcPr>
            <w:tcW w:w="3413" w:type="dxa"/>
          </w:tcPr>
          <w:p w14:paraId="57B0E386" w14:textId="3BF4CCDE" w:rsidR="00A8592D" w:rsidRPr="00BA25CA" w:rsidDel="00926CB5" w:rsidRDefault="00A8592D" w:rsidP="003100C3">
            <w:pPr>
              <w:jc w:val="both"/>
              <w:rPr>
                <w:del w:id="276" w:author="Supriya Shinde" w:date="2023-02-16T15:20:00Z"/>
                <w:rFonts w:eastAsia="Times New Roman" w:cstheme="minorHAnsi"/>
              </w:rPr>
            </w:pPr>
          </w:p>
        </w:tc>
      </w:tr>
    </w:tbl>
    <w:p w14:paraId="75655079" w14:textId="0388DC30" w:rsidR="00B65D9D" w:rsidRPr="00BA25CA" w:rsidRDefault="00B65D9D" w:rsidP="003100C3">
      <w:pPr>
        <w:jc w:val="both"/>
        <w:rPr>
          <w:rFonts w:eastAsia="Times New Roman" w:cstheme="minorHAnsi"/>
          <w:b/>
        </w:rPr>
      </w:pPr>
    </w:p>
    <w:p w14:paraId="57BCEA37" w14:textId="798D83C5" w:rsidR="0053511F" w:rsidRPr="00BA25CA" w:rsidRDefault="0053511F" w:rsidP="003100C3">
      <w:pPr>
        <w:jc w:val="both"/>
        <w:rPr>
          <w:rFonts w:eastAsia="Times New Roman" w:cstheme="minorHAnsi"/>
        </w:rPr>
      </w:pPr>
      <w:r w:rsidRPr="00BA25CA">
        <w:rPr>
          <w:rFonts w:eastAsia="Times New Roman" w:cstheme="minorHAnsi"/>
        </w:rPr>
        <w:br w:type="page"/>
      </w:r>
    </w:p>
    <w:sdt>
      <w:sdtPr>
        <w:rPr>
          <w:rFonts w:asciiTheme="minorHAnsi" w:eastAsiaTheme="minorEastAsia" w:hAnsiTheme="minorHAnsi" w:cstheme="minorBidi"/>
          <w:color w:val="auto"/>
          <w:sz w:val="22"/>
          <w:szCs w:val="22"/>
        </w:rPr>
        <w:id w:val="1166369282"/>
        <w:docPartObj>
          <w:docPartGallery w:val="Table of Contents"/>
          <w:docPartUnique/>
        </w:docPartObj>
      </w:sdtPr>
      <w:sdtEndPr>
        <w:rPr>
          <w:b/>
          <w:bCs/>
          <w:noProof/>
        </w:rPr>
      </w:sdtEndPr>
      <w:sdtContent>
        <w:p w14:paraId="171D13EE" w14:textId="36422646" w:rsidR="005C0C13" w:rsidRDefault="005C0C13">
          <w:pPr>
            <w:pStyle w:val="TOCHeading"/>
          </w:pPr>
          <w:r>
            <w:t>Contents</w:t>
          </w:r>
        </w:p>
        <w:p w14:paraId="08F5C04B" w14:textId="68A5D081" w:rsidR="005C0C13" w:rsidRDefault="005C0C13">
          <w:pPr>
            <w:pStyle w:val="TOC2"/>
            <w:tabs>
              <w:tab w:val="left" w:pos="660"/>
              <w:tab w:val="right" w:leader="dot" w:pos="9350"/>
            </w:tabs>
            <w:rPr>
              <w:noProof/>
              <w:lang w:val="en-IN" w:eastAsia="en-IN"/>
            </w:rPr>
          </w:pPr>
          <w:r>
            <w:fldChar w:fldCharType="begin"/>
          </w:r>
          <w:r>
            <w:instrText xml:space="preserve"> TOC \o "1-3" \h \z \u </w:instrText>
          </w:r>
          <w:r>
            <w:fldChar w:fldCharType="separate"/>
          </w:r>
          <w:hyperlink w:anchor="_Toc104461520" w:history="1">
            <w:r w:rsidRPr="008E0F96">
              <w:rPr>
                <w:rStyle w:val="Hyperlink"/>
                <w:rFonts w:cstheme="minorHAnsi"/>
                <w:b/>
                <w:noProof/>
              </w:rPr>
              <w:t>1.</w:t>
            </w:r>
            <w:r>
              <w:rPr>
                <w:noProof/>
                <w:lang w:val="en-IN" w:eastAsia="en-IN"/>
              </w:rPr>
              <w:tab/>
            </w:r>
            <w:r w:rsidRPr="008E0F96">
              <w:rPr>
                <w:rStyle w:val="Hyperlink"/>
                <w:rFonts w:cstheme="minorHAnsi"/>
                <w:b/>
                <w:noProof/>
              </w:rPr>
              <w:t>Introduction-Update Credit Guarantee</w:t>
            </w:r>
            <w:r>
              <w:rPr>
                <w:noProof/>
                <w:webHidden/>
              </w:rPr>
              <w:tab/>
            </w:r>
            <w:r>
              <w:rPr>
                <w:noProof/>
                <w:webHidden/>
              </w:rPr>
              <w:fldChar w:fldCharType="begin"/>
            </w:r>
            <w:r>
              <w:rPr>
                <w:noProof/>
                <w:webHidden/>
              </w:rPr>
              <w:instrText xml:space="preserve"> PAGEREF _Toc104461520 \h </w:instrText>
            </w:r>
            <w:r>
              <w:rPr>
                <w:noProof/>
                <w:webHidden/>
              </w:rPr>
            </w:r>
            <w:r>
              <w:rPr>
                <w:noProof/>
                <w:webHidden/>
              </w:rPr>
              <w:fldChar w:fldCharType="separate"/>
            </w:r>
            <w:r w:rsidR="007831AA">
              <w:rPr>
                <w:noProof/>
                <w:webHidden/>
              </w:rPr>
              <w:t>4</w:t>
            </w:r>
            <w:r>
              <w:rPr>
                <w:noProof/>
                <w:webHidden/>
              </w:rPr>
              <w:fldChar w:fldCharType="end"/>
            </w:r>
          </w:hyperlink>
        </w:p>
        <w:p w14:paraId="56DEBECF" w14:textId="41D67B38" w:rsidR="005C0C13" w:rsidRDefault="00D22BFB">
          <w:pPr>
            <w:pStyle w:val="TOC3"/>
            <w:tabs>
              <w:tab w:val="left" w:pos="1100"/>
              <w:tab w:val="right" w:leader="dot" w:pos="9350"/>
            </w:tabs>
            <w:rPr>
              <w:noProof/>
              <w:lang w:val="en-IN" w:eastAsia="en-IN"/>
            </w:rPr>
          </w:pPr>
          <w:hyperlink w:anchor="_Toc104461521" w:history="1">
            <w:r w:rsidR="005C0C13" w:rsidRPr="008E0F96">
              <w:rPr>
                <w:rStyle w:val="Hyperlink"/>
                <w:rFonts w:cstheme="minorHAnsi"/>
                <w:b/>
                <w:bCs/>
                <w:noProof/>
              </w:rPr>
              <w:t>1.1.</w:t>
            </w:r>
            <w:r w:rsidR="005C0C13">
              <w:rPr>
                <w:noProof/>
                <w:lang w:val="en-IN" w:eastAsia="en-IN"/>
              </w:rPr>
              <w:tab/>
            </w:r>
            <w:r w:rsidR="005C0C13" w:rsidRPr="008E0F96">
              <w:rPr>
                <w:rStyle w:val="Hyperlink"/>
                <w:rFonts w:cstheme="minorHAnsi"/>
                <w:b/>
                <w:bCs/>
                <w:noProof/>
              </w:rPr>
              <w:t>Update CG – Process Flow</w:t>
            </w:r>
            <w:r w:rsidR="005C0C13">
              <w:rPr>
                <w:noProof/>
                <w:webHidden/>
              </w:rPr>
              <w:tab/>
            </w:r>
            <w:r w:rsidR="005C0C13">
              <w:rPr>
                <w:noProof/>
                <w:webHidden/>
              </w:rPr>
              <w:fldChar w:fldCharType="begin"/>
            </w:r>
            <w:r w:rsidR="005C0C13">
              <w:rPr>
                <w:noProof/>
                <w:webHidden/>
              </w:rPr>
              <w:instrText xml:space="preserve"> PAGEREF _Toc104461521 \h </w:instrText>
            </w:r>
            <w:r w:rsidR="005C0C13">
              <w:rPr>
                <w:noProof/>
                <w:webHidden/>
              </w:rPr>
            </w:r>
            <w:r w:rsidR="005C0C13">
              <w:rPr>
                <w:noProof/>
                <w:webHidden/>
              </w:rPr>
              <w:fldChar w:fldCharType="separate"/>
            </w:r>
            <w:r w:rsidR="007831AA">
              <w:rPr>
                <w:noProof/>
                <w:webHidden/>
              </w:rPr>
              <w:t>4</w:t>
            </w:r>
            <w:r w:rsidR="005C0C13">
              <w:rPr>
                <w:noProof/>
                <w:webHidden/>
              </w:rPr>
              <w:fldChar w:fldCharType="end"/>
            </w:r>
          </w:hyperlink>
        </w:p>
        <w:p w14:paraId="3A4AE291" w14:textId="42F1C7BB" w:rsidR="005C0C13" w:rsidRDefault="00D22BFB">
          <w:pPr>
            <w:pStyle w:val="TOC3"/>
            <w:tabs>
              <w:tab w:val="left" w:pos="1100"/>
              <w:tab w:val="right" w:leader="dot" w:pos="9350"/>
            </w:tabs>
            <w:rPr>
              <w:noProof/>
              <w:lang w:val="en-IN" w:eastAsia="en-IN"/>
            </w:rPr>
          </w:pPr>
          <w:hyperlink w:anchor="_Toc104461522" w:history="1">
            <w:r w:rsidR="005C0C13" w:rsidRPr="008E0F96">
              <w:rPr>
                <w:rStyle w:val="Hyperlink"/>
                <w:rFonts w:cstheme="minorHAnsi"/>
                <w:b/>
                <w:bCs/>
                <w:noProof/>
              </w:rPr>
              <w:t>1.2.</w:t>
            </w:r>
            <w:r w:rsidR="005C0C13">
              <w:rPr>
                <w:noProof/>
                <w:lang w:val="en-IN" w:eastAsia="en-IN"/>
              </w:rPr>
              <w:tab/>
            </w:r>
            <w:r w:rsidR="005C0C13" w:rsidRPr="008E0F96">
              <w:rPr>
                <w:rStyle w:val="Hyperlink"/>
                <w:rFonts w:cstheme="minorHAnsi"/>
                <w:b/>
                <w:bCs/>
                <w:noProof/>
              </w:rPr>
              <w:t>Update CG - Field and Business Validations</w:t>
            </w:r>
            <w:r w:rsidR="005C0C13">
              <w:rPr>
                <w:noProof/>
                <w:webHidden/>
              </w:rPr>
              <w:tab/>
            </w:r>
            <w:r w:rsidR="005C0C13">
              <w:rPr>
                <w:noProof/>
                <w:webHidden/>
              </w:rPr>
              <w:fldChar w:fldCharType="begin"/>
            </w:r>
            <w:r w:rsidR="005C0C13">
              <w:rPr>
                <w:noProof/>
                <w:webHidden/>
              </w:rPr>
              <w:instrText xml:space="preserve"> PAGEREF _Toc104461522 \h </w:instrText>
            </w:r>
            <w:r w:rsidR="005C0C13">
              <w:rPr>
                <w:noProof/>
                <w:webHidden/>
              </w:rPr>
            </w:r>
            <w:r w:rsidR="005C0C13">
              <w:rPr>
                <w:noProof/>
                <w:webHidden/>
              </w:rPr>
              <w:fldChar w:fldCharType="separate"/>
            </w:r>
            <w:r w:rsidR="007831AA">
              <w:rPr>
                <w:noProof/>
                <w:webHidden/>
              </w:rPr>
              <w:t>5</w:t>
            </w:r>
            <w:r w:rsidR="005C0C13">
              <w:rPr>
                <w:noProof/>
                <w:webHidden/>
              </w:rPr>
              <w:fldChar w:fldCharType="end"/>
            </w:r>
          </w:hyperlink>
        </w:p>
        <w:p w14:paraId="65E2A692" w14:textId="4C4CB90E" w:rsidR="005C0C13" w:rsidRDefault="00D22BFB">
          <w:pPr>
            <w:pStyle w:val="TOC2"/>
            <w:tabs>
              <w:tab w:val="right" w:leader="dot" w:pos="9350"/>
            </w:tabs>
            <w:rPr>
              <w:noProof/>
              <w:lang w:val="en-IN" w:eastAsia="en-IN"/>
            </w:rPr>
          </w:pPr>
          <w:hyperlink w:anchor="_Toc104461523" w:history="1">
            <w:r w:rsidR="005C0C13" w:rsidRPr="008E0F96">
              <w:rPr>
                <w:rStyle w:val="Hyperlink"/>
                <w:rFonts w:eastAsia="Times New Roman" w:cstheme="minorHAnsi"/>
                <w:b/>
                <w:bCs/>
                <w:iCs/>
                <w:noProof/>
              </w:rPr>
              <w:t>Points Pending for Further Clarification</w:t>
            </w:r>
            <w:r w:rsidR="005C0C13">
              <w:rPr>
                <w:noProof/>
                <w:webHidden/>
              </w:rPr>
              <w:tab/>
            </w:r>
            <w:r w:rsidR="005C0C13">
              <w:rPr>
                <w:noProof/>
                <w:webHidden/>
              </w:rPr>
              <w:fldChar w:fldCharType="begin"/>
            </w:r>
            <w:r w:rsidR="005C0C13">
              <w:rPr>
                <w:noProof/>
                <w:webHidden/>
              </w:rPr>
              <w:instrText xml:space="preserve"> PAGEREF _Toc104461523 \h </w:instrText>
            </w:r>
            <w:r w:rsidR="005C0C13">
              <w:rPr>
                <w:noProof/>
                <w:webHidden/>
              </w:rPr>
            </w:r>
            <w:r w:rsidR="005C0C13">
              <w:rPr>
                <w:noProof/>
                <w:webHidden/>
              </w:rPr>
              <w:fldChar w:fldCharType="separate"/>
            </w:r>
            <w:r w:rsidR="007831AA">
              <w:rPr>
                <w:noProof/>
                <w:webHidden/>
              </w:rPr>
              <w:t>8</w:t>
            </w:r>
            <w:r w:rsidR="005C0C13">
              <w:rPr>
                <w:noProof/>
                <w:webHidden/>
              </w:rPr>
              <w:fldChar w:fldCharType="end"/>
            </w:r>
          </w:hyperlink>
        </w:p>
        <w:p w14:paraId="51923EDE" w14:textId="785D819C" w:rsidR="005C0C13" w:rsidRDefault="005C0C13">
          <w:r>
            <w:rPr>
              <w:b/>
              <w:bCs/>
              <w:noProof/>
            </w:rPr>
            <w:fldChar w:fldCharType="end"/>
          </w:r>
        </w:p>
      </w:sdtContent>
    </w:sdt>
    <w:p w14:paraId="68752386" w14:textId="77777777" w:rsidR="005B1988" w:rsidRPr="00BA25CA" w:rsidRDefault="005B1988" w:rsidP="003100C3">
      <w:pPr>
        <w:jc w:val="both"/>
        <w:rPr>
          <w:rFonts w:eastAsia="Times New Roman" w:cstheme="minorHAnsi"/>
          <w:b/>
          <w:bCs/>
          <w:caps/>
          <w:kern w:val="32"/>
        </w:rPr>
      </w:pPr>
      <w:r w:rsidRPr="00BA25CA">
        <w:rPr>
          <w:rFonts w:eastAsia="Times New Roman" w:cstheme="minorHAnsi"/>
          <w:b/>
          <w:bCs/>
          <w:caps/>
          <w:kern w:val="32"/>
        </w:rPr>
        <w:br w:type="page"/>
      </w:r>
    </w:p>
    <w:p w14:paraId="34D01D5D" w14:textId="77777777" w:rsidR="005B4465" w:rsidRPr="00BA25CA" w:rsidRDefault="005B4465" w:rsidP="003100C3">
      <w:pPr>
        <w:jc w:val="both"/>
        <w:rPr>
          <w:rFonts w:eastAsia="Times New Roman" w:cstheme="minorHAnsi"/>
          <w:b/>
          <w:bCs/>
          <w:caps/>
          <w:kern w:val="32"/>
        </w:rPr>
      </w:pPr>
      <w:r w:rsidRPr="00BA25CA">
        <w:rPr>
          <w:rFonts w:eastAsia="Times New Roman" w:cstheme="minorHAnsi"/>
          <w:b/>
          <w:bCs/>
          <w:caps/>
          <w:kern w:val="32"/>
        </w:rPr>
        <w:lastRenderedPageBreak/>
        <w:t>Glossary</w:t>
      </w:r>
    </w:p>
    <w:p w14:paraId="0D4B2594" w14:textId="313BEFF5" w:rsidR="005B4465" w:rsidRPr="00BA25CA" w:rsidRDefault="005B4465" w:rsidP="003100C3">
      <w:pPr>
        <w:jc w:val="both"/>
        <w:rPr>
          <w:rFonts w:cstheme="minorHAnsi"/>
        </w:rPr>
      </w:pPr>
      <w:r w:rsidRPr="00BA25CA">
        <w:rPr>
          <w:rFonts w:cstheme="minorHAnsi"/>
        </w:rPr>
        <w:t xml:space="preserve">Glossary of Important Terms </w:t>
      </w:r>
      <w:r w:rsidR="00F52645" w:rsidRPr="00BA25CA">
        <w:rPr>
          <w:rFonts w:cstheme="minorHAnsi"/>
        </w:rPr>
        <w:t>user across different Version of BRD for this scheme</w:t>
      </w:r>
    </w:p>
    <w:tbl>
      <w:tblPr>
        <w:tblStyle w:val="GridTable1Light-Accent4"/>
        <w:tblW w:w="8924" w:type="dxa"/>
        <w:tblLook w:val="04A0" w:firstRow="1" w:lastRow="0" w:firstColumn="1" w:lastColumn="0" w:noHBand="0" w:noVBand="1"/>
      </w:tblPr>
      <w:tblGrid>
        <w:gridCol w:w="799"/>
        <w:gridCol w:w="1292"/>
        <w:gridCol w:w="6833"/>
      </w:tblGrid>
      <w:tr w:rsidR="00221755" w:rsidRPr="00BA25CA" w14:paraId="2B83A8F6" w14:textId="77777777" w:rsidTr="00CB44D2">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799" w:type="dxa"/>
            <w:hideMark/>
          </w:tcPr>
          <w:p w14:paraId="7B8DB2C0" w14:textId="77777777" w:rsidR="00221755" w:rsidRPr="00BA25CA" w:rsidRDefault="00221755" w:rsidP="003100C3">
            <w:pPr>
              <w:jc w:val="both"/>
              <w:rPr>
                <w:rFonts w:eastAsia="Times New Roman" w:cstheme="minorHAnsi"/>
                <w:bCs w:val="0"/>
              </w:rPr>
            </w:pPr>
            <w:r w:rsidRPr="00BA25CA">
              <w:rPr>
                <w:rFonts w:eastAsia="Times New Roman" w:cstheme="minorHAnsi"/>
              </w:rPr>
              <w:t>S. No.</w:t>
            </w:r>
          </w:p>
        </w:tc>
        <w:tc>
          <w:tcPr>
            <w:tcW w:w="1292" w:type="dxa"/>
            <w:hideMark/>
          </w:tcPr>
          <w:p w14:paraId="060F5FD9" w14:textId="77777777" w:rsidR="00221755" w:rsidRPr="00BA25CA" w:rsidRDefault="00221755" w:rsidP="003100C3">
            <w:pPr>
              <w:jc w:val="both"/>
              <w:cnfStyle w:val="100000000000" w:firstRow="1" w:lastRow="0" w:firstColumn="0" w:lastColumn="0" w:oddVBand="0" w:evenVBand="0" w:oddHBand="0" w:evenHBand="0" w:firstRowFirstColumn="0" w:firstRowLastColumn="0" w:lastRowFirstColumn="0" w:lastRowLastColumn="0"/>
              <w:rPr>
                <w:rFonts w:eastAsia="Times New Roman" w:cstheme="minorHAnsi"/>
                <w:bCs w:val="0"/>
              </w:rPr>
            </w:pPr>
            <w:r w:rsidRPr="00BA25CA">
              <w:rPr>
                <w:rFonts w:eastAsia="Times New Roman" w:cstheme="minorHAnsi"/>
              </w:rPr>
              <w:t>Term</w:t>
            </w:r>
          </w:p>
        </w:tc>
        <w:tc>
          <w:tcPr>
            <w:tcW w:w="6833" w:type="dxa"/>
            <w:hideMark/>
          </w:tcPr>
          <w:p w14:paraId="16DCB11F" w14:textId="77777777" w:rsidR="00221755" w:rsidRPr="00BA25CA" w:rsidRDefault="00221755" w:rsidP="003100C3">
            <w:pPr>
              <w:jc w:val="both"/>
              <w:cnfStyle w:val="100000000000" w:firstRow="1" w:lastRow="0" w:firstColumn="0" w:lastColumn="0" w:oddVBand="0" w:evenVBand="0" w:oddHBand="0" w:evenHBand="0" w:firstRowFirstColumn="0" w:firstRowLastColumn="0" w:lastRowFirstColumn="0" w:lastRowLastColumn="0"/>
              <w:rPr>
                <w:rFonts w:eastAsia="Times New Roman" w:cstheme="minorHAnsi"/>
                <w:bCs w:val="0"/>
              </w:rPr>
            </w:pPr>
            <w:r w:rsidRPr="00BA25CA">
              <w:rPr>
                <w:rFonts w:eastAsia="Times New Roman" w:cstheme="minorHAnsi"/>
              </w:rPr>
              <w:t>Description</w:t>
            </w:r>
          </w:p>
        </w:tc>
      </w:tr>
      <w:tr w:rsidR="00AB6C30" w:rsidRPr="00BA25CA" w14:paraId="09A1D5DE" w14:textId="77777777" w:rsidTr="00CB44D2">
        <w:trPr>
          <w:trHeight w:val="308"/>
        </w:trPr>
        <w:tc>
          <w:tcPr>
            <w:cnfStyle w:val="001000000000" w:firstRow="0" w:lastRow="0" w:firstColumn="1" w:lastColumn="0" w:oddVBand="0" w:evenVBand="0" w:oddHBand="0" w:evenHBand="0" w:firstRowFirstColumn="0" w:firstRowLastColumn="0" w:lastRowFirstColumn="0" w:lastRowLastColumn="0"/>
            <w:tcW w:w="799" w:type="dxa"/>
            <w:hideMark/>
          </w:tcPr>
          <w:p w14:paraId="74F5AFC5" w14:textId="2FBDFE25" w:rsidR="00AB6C30" w:rsidRPr="00BA25CA" w:rsidRDefault="00427F8E" w:rsidP="003100C3">
            <w:pPr>
              <w:jc w:val="both"/>
              <w:rPr>
                <w:rFonts w:eastAsia="Times New Roman" w:cstheme="minorHAnsi"/>
                <w:b w:val="0"/>
                <w:bCs w:val="0"/>
              </w:rPr>
            </w:pPr>
            <w:r w:rsidRPr="00BA25CA">
              <w:rPr>
                <w:rFonts w:eastAsia="Times New Roman" w:cstheme="minorHAnsi"/>
              </w:rPr>
              <w:t>1</w:t>
            </w:r>
          </w:p>
        </w:tc>
        <w:tc>
          <w:tcPr>
            <w:tcW w:w="1292" w:type="dxa"/>
            <w:hideMark/>
          </w:tcPr>
          <w:p w14:paraId="10650092" w14:textId="1A0777AC" w:rsidR="00AB6C30" w:rsidRPr="00BA25CA" w:rsidRDefault="003C6D72" w:rsidP="003100C3">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rPr>
            </w:pPr>
            <w:r>
              <w:rPr>
                <w:rFonts w:eastAsia="Times New Roman" w:cstheme="minorHAnsi"/>
              </w:rPr>
              <w:t>LGSCATSS</w:t>
            </w:r>
          </w:p>
        </w:tc>
        <w:tc>
          <w:tcPr>
            <w:tcW w:w="6833" w:type="dxa"/>
            <w:hideMark/>
          </w:tcPr>
          <w:p w14:paraId="0DD39904" w14:textId="18E20685" w:rsidR="00AB6C30" w:rsidRPr="00BA25CA" w:rsidRDefault="003C6D72" w:rsidP="003100C3">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3C6D72">
              <w:rPr>
                <w:rFonts w:eastAsia="Times New Roman" w:cstheme="minorHAnsi"/>
              </w:rPr>
              <w:t>Loan Guarantee Scheme for Covid Affected Tourism Serv</w:t>
            </w:r>
            <w:r>
              <w:rPr>
                <w:rFonts w:eastAsia="Times New Roman" w:cstheme="minorHAnsi"/>
              </w:rPr>
              <w:t>ice</w:t>
            </w:r>
            <w:r w:rsidR="00EA39DF">
              <w:rPr>
                <w:rFonts w:eastAsia="Times New Roman" w:cstheme="minorHAnsi"/>
              </w:rPr>
              <w:t xml:space="preserve"> Sector</w:t>
            </w:r>
          </w:p>
        </w:tc>
      </w:tr>
      <w:tr w:rsidR="00AB6C30" w:rsidRPr="00BA25CA" w14:paraId="78FD1197" w14:textId="77777777" w:rsidTr="003C6D72">
        <w:trPr>
          <w:trHeight w:val="409"/>
        </w:trPr>
        <w:tc>
          <w:tcPr>
            <w:cnfStyle w:val="001000000000" w:firstRow="0" w:lastRow="0" w:firstColumn="1" w:lastColumn="0" w:oddVBand="0" w:evenVBand="0" w:oddHBand="0" w:evenHBand="0" w:firstRowFirstColumn="0" w:firstRowLastColumn="0" w:lastRowFirstColumn="0" w:lastRowLastColumn="0"/>
            <w:tcW w:w="799" w:type="dxa"/>
            <w:hideMark/>
          </w:tcPr>
          <w:p w14:paraId="20966DF5" w14:textId="3C6CC78E" w:rsidR="00AB6C30" w:rsidRPr="00BA25CA" w:rsidRDefault="00427F8E" w:rsidP="003100C3">
            <w:pPr>
              <w:jc w:val="both"/>
              <w:rPr>
                <w:rFonts w:eastAsia="Times New Roman" w:cstheme="minorHAnsi"/>
                <w:b w:val="0"/>
                <w:bCs w:val="0"/>
              </w:rPr>
            </w:pPr>
            <w:r w:rsidRPr="00BA25CA">
              <w:rPr>
                <w:rFonts w:eastAsia="Times New Roman" w:cstheme="minorHAnsi"/>
              </w:rPr>
              <w:t>2</w:t>
            </w:r>
          </w:p>
        </w:tc>
        <w:tc>
          <w:tcPr>
            <w:tcW w:w="1292" w:type="dxa"/>
            <w:hideMark/>
          </w:tcPr>
          <w:p w14:paraId="46050E58" w14:textId="16779AE0" w:rsidR="00AB6C30" w:rsidRPr="00BA25CA" w:rsidRDefault="003C6D72" w:rsidP="003100C3">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rPr>
            </w:pPr>
            <w:r>
              <w:rPr>
                <w:rFonts w:eastAsia="Times New Roman" w:cstheme="minorHAnsi"/>
              </w:rPr>
              <w:t>CG</w:t>
            </w:r>
          </w:p>
        </w:tc>
        <w:tc>
          <w:tcPr>
            <w:tcW w:w="6833" w:type="dxa"/>
            <w:hideMark/>
          </w:tcPr>
          <w:p w14:paraId="4B04249A" w14:textId="79EC9B54" w:rsidR="00AB6C30" w:rsidRPr="00BA25CA" w:rsidRDefault="003C6D72" w:rsidP="003100C3">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rPr>
            </w:pPr>
            <w:r>
              <w:rPr>
                <w:rFonts w:eastAsia="Times New Roman" w:cstheme="minorHAnsi"/>
              </w:rPr>
              <w:t>Credit Guarantee</w:t>
            </w:r>
          </w:p>
        </w:tc>
      </w:tr>
      <w:tr w:rsidR="00AB6C30" w:rsidRPr="00BA25CA" w14:paraId="0D128F8C" w14:textId="77777777" w:rsidTr="00CB44D2">
        <w:trPr>
          <w:trHeight w:val="895"/>
        </w:trPr>
        <w:tc>
          <w:tcPr>
            <w:cnfStyle w:val="001000000000" w:firstRow="0" w:lastRow="0" w:firstColumn="1" w:lastColumn="0" w:oddVBand="0" w:evenVBand="0" w:oddHBand="0" w:evenHBand="0" w:firstRowFirstColumn="0" w:firstRowLastColumn="0" w:lastRowFirstColumn="0" w:lastRowLastColumn="0"/>
            <w:tcW w:w="799" w:type="dxa"/>
            <w:hideMark/>
          </w:tcPr>
          <w:p w14:paraId="1F98D268" w14:textId="178B8F2A" w:rsidR="00AB6C30" w:rsidRPr="00BA25CA" w:rsidRDefault="00427F8E" w:rsidP="003100C3">
            <w:pPr>
              <w:jc w:val="both"/>
              <w:rPr>
                <w:rFonts w:eastAsia="Times New Roman" w:cstheme="minorHAnsi"/>
                <w:b w:val="0"/>
                <w:bCs w:val="0"/>
              </w:rPr>
            </w:pPr>
            <w:r w:rsidRPr="00BA25CA">
              <w:rPr>
                <w:rFonts w:eastAsia="Times New Roman" w:cstheme="minorHAnsi"/>
              </w:rPr>
              <w:t>3</w:t>
            </w:r>
          </w:p>
        </w:tc>
        <w:tc>
          <w:tcPr>
            <w:tcW w:w="1292" w:type="dxa"/>
            <w:hideMark/>
          </w:tcPr>
          <w:p w14:paraId="44CC9FB2" w14:textId="77777777" w:rsidR="00AB6C30" w:rsidRPr="00BA25CA" w:rsidRDefault="00AB6C30" w:rsidP="003100C3">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BA25CA">
              <w:rPr>
                <w:rFonts w:eastAsia="Times New Roman" w:cstheme="minorHAnsi"/>
              </w:rPr>
              <w:t>CGPAN</w:t>
            </w:r>
          </w:p>
        </w:tc>
        <w:tc>
          <w:tcPr>
            <w:tcW w:w="6833" w:type="dxa"/>
            <w:hideMark/>
          </w:tcPr>
          <w:p w14:paraId="7917472D" w14:textId="77777777" w:rsidR="00AB6C30" w:rsidRPr="00BA25CA" w:rsidRDefault="00AB6C30" w:rsidP="003100C3">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BA25CA">
              <w:rPr>
                <w:rFonts w:eastAsia="Times New Roman" w:cstheme="minorHAnsi"/>
              </w:rPr>
              <w:t>Credit Guarantee Permanent Account Number – a Unique Credit Guarantee Number generated by NCGTC processing system while issuing the Credit Guarantee.</w:t>
            </w:r>
          </w:p>
        </w:tc>
      </w:tr>
      <w:tr w:rsidR="00A24442" w:rsidRPr="00BA25CA" w14:paraId="7E86B5D2" w14:textId="77777777" w:rsidTr="00CB44D2">
        <w:trPr>
          <w:trHeight w:val="332"/>
        </w:trPr>
        <w:tc>
          <w:tcPr>
            <w:cnfStyle w:val="001000000000" w:firstRow="0" w:lastRow="0" w:firstColumn="1" w:lastColumn="0" w:oddVBand="0" w:evenVBand="0" w:oddHBand="0" w:evenHBand="0" w:firstRowFirstColumn="0" w:firstRowLastColumn="0" w:lastRowFirstColumn="0" w:lastRowLastColumn="0"/>
            <w:tcW w:w="799" w:type="dxa"/>
          </w:tcPr>
          <w:p w14:paraId="15897F10" w14:textId="1A05C72D" w:rsidR="00A24442" w:rsidRPr="00BA25CA" w:rsidRDefault="00427F8E" w:rsidP="003100C3">
            <w:pPr>
              <w:jc w:val="both"/>
              <w:rPr>
                <w:rFonts w:eastAsia="Times New Roman" w:cstheme="minorHAnsi"/>
                <w:b w:val="0"/>
                <w:bCs w:val="0"/>
              </w:rPr>
            </w:pPr>
            <w:r w:rsidRPr="00BA25CA">
              <w:rPr>
                <w:rFonts w:eastAsia="Times New Roman" w:cstheme="minorHAnsi"/>
              </w:rPr>
              <w:t>4</w:t>
            </w:r>
          </w:p>
        </w:tc>
        <w:tc>
          <w:tcPr>
            <w:tcW w:w="1292" w:type="dxa"/>
          </w:tcPr>
          <w:p w14:paraId="56DC43EE" w14:textId="10FA2DBB" w:rsidR="00A24442" w:rsidRPr="00BA25CA" w:rsidRDefault="00A24442" w:rsidP="003100C3">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BA25CA">
              <w:rPr>
                <w:rFonts w:eastAsia="Times New Roman" w:cstheme="minorHAnsi"/>
              </w:rPr>
              <w:t>DDMMYYYY</w:t>
            </w:r>
          </w:p>
        </w:tc>
        <w:tc>
          <w:tcPr>
            <w:tcW w:w="6833" w:type="dxa"/>
          </w:tcPr>
          <w:p w14:paraId="5B26E75D" w14:textId="209685B7" w:rsidR="00A24442" w:rsidRPr="00BA25CA" w:rsidRDefault="00A24442" w:rsidP="003100C3">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BA25CA">
              <w:rPr>
                <w:rFonts w:eastAsia="Times New Roman" w:cstheme="minorHAnsi"/>
              </w:rPr>
              <w:t>DD- Date; MM-Month; YYYY-Year (4 digit)</w:t>
            </w:r>
          </w:p>
        </w:tc>
      </w:tr>
      <w:tr w:rsidR="00A24442" w:rsidRPr="00BA25CA" w14:paraId="17DEBADA" w14:textId="77777777" w:rsidTr="00CB44D2">
        <w:trPr>
          <w:trHeight w:val="308"/>
        </w:trPr>
        <w:tc>
          <w:tcPr>
            <w:cnfStyle w:val="001000000000" w:firstRow="0" w:lastRow="0" w:firstColumn="1" w:lastColumn="0" w:oddVBand="0" w:evenVBand="0" w:oddHBand="0" w:evenHBand="0" w:firstRowFirstColumn="0" w:firstRowLastColumn="0" w:lastRowFirstColumn="0" w:lastRowLastColumn="0"/>
            <w:tcW w:w="799" w:type="dxa"/>
            <w:hideMark/>
          </w:tcPr>
          <w:p w14:paraId="05F4986E" w14:textId="4842481E" w:rsidR="00A24442" w:rsidRPr="00BA25CA" w:rsidRDefault="00BA25CA" w:rsidP="003100C3">
            <w:pPr>
              <w:jc w:val="both"/>
              <w:rPr>
                <w:rFonts w:eastAsia="Times New Roman" w:cstheme="minorHAnsi"/>
                <w:b w:val="0"/>
                <w:bCs w:val="0"/>
              </w:rPr>
            </w:pPr>
            <w:r w:rsidRPr="00BA25CA">
              <w:rPr>
                <w:rFonts w:eastAsia="Times New Roman" w:cstheme="minorHAnsi"/>
                <w:b w:val="0"/>
                <w:bCs w:val="0"/>
              </w:rPr>
              <w:t>5</w:t>
            </w:r>
          </w:p>
        </w:tc>
        <w:tc>
          <w:tcPr>
            <w:tcW w:w="1292" w:type="dxa"/>
            <w:hideMark/>
          </w:tcPr>
          <w:p w14:paraId="13885648" w14:textId="77777777" w:rsidR="00A24442" w:rsidRPr="00BA25CA" w:rsidRDefault="00A24442" w:rsidP="003100C3">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BA25CA">
              <w:rPr>
                <w:rFonts w:eastAsia="Times New Roman" w:cstheme="minorHAnsi"/>
              </w:rPr>
              <w:t>FY</w:t>
            </w:r>
          </w:p>
        </w:tc>
        <w:tc>
          <w:tcPr>
            <w:tcW w:w="6833" w:type="dxa"/>
            <w:hideMark/>
          </w:tcPr>
          <w:p w14:paraId="7062C2F9" w14:textId="77777777" w:rsidR="00A24442" w:rsidRPr="00BA25CA" w:rsidRDefault="00A24442" w:rsidP="003100C3">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BA25CA">
              <w:rPr>
                <w:rFonts w:eastAsia="Times New Roman" w:cstheme="minorHAnsi"/>
              </w:rPr>
              <w:t>Financial Year</w:t>
            </w:r>
          </w:p>
        </w:tc>
      </w:tr>
      <w:tr w:rsidR="00A24442" w:rsidRPr="00BA25CA" w14:paraId="4BD03ED0" w14:textId="77777777" w:rsidTr="00CB44D2">
        <w:trPr>
          <w:trHeight w:val="601"/>
        </w:trPr>
        <w:tc>
          <w:tcPr>
            <w:cnfStyle w:val="001000000000" w:firstRow="0" w:lastRow="0" w:firstColumn="1" w:lastColumn="0" w:oddVBand="0" w:evenVBand="0" w:oddHBand="0" w:evenHBand="0" w:firstRowFirstColumn="0" w:firstRowLastColumn="0" w:lastRowFirstColumn="0" w:lastRowLastColumn="0"/>
            <w:tcW w:w="799" w:type="dxa"/>
            <w:hideMark/>
          </w:tcPr>
          <w:p w14:paraId="56B3025A" w14:textId="28B562B1" w:rsidR="00A24442" w:rsidRPr="00BA25CA" w:rsidRDefault="00BA25CA" w:rsidP="003100C3">
            <w:pPr>
              <w:jc w:val="both"/>
              <w:rPr>
                <w:rFonts w:eastAsia="Times New Roman" w:cstheme="minorHAnsi"/>
                <w:b w:val="0"/>
                <w:bCs w:val="0"/>
              </w:rPr>
            </w:pPr>
            <w:r w:rsidRPr="00BA25CA">
              <w:rPr>
                <w:rFonts w:eastAsia="Times New Roman" w:cstheme="minorHAnsi"/>
              </w:rPr>
              <w:t>6</w:t>
            </w:r>
          </w:p>
        </w:tc>
        <w:tc>
          <w:tcPr>
            <w:tcW w:w="1292" w:type="dxa"/>
            <w:hideMark/>
          </w:tcPr>
          <w:p w14:paraId="2C6E29A3" w14:textId="77777777" w:rsidR="00A24442" w:rsidRPr="00BA25CA" w:rsidRDefault="00A24442" w:rsidP="003100C3">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BA25CA">
              <w:rPr>
                <w:rFonts w:eastAsia="Times New Roman" w:cstheme="minorHAnsi"/>
              </w:rPr>
              <w:t>IFSC</w:t>
            </w:r>
          </w:p>
        </w:tc>
        <w:tc>
          <w:tcPr>
            <w:tcW w:w="6833" w:type="dxa"/>
            <w:hideMark/>
          </w:tcPr>
          <w:p w14:paraId="19401E1F" w14:textId="77777777" w:rsidR="00A24442" w:rsidRPr="00BA25CA" w:rsidRDefault="00A24442" w:rsidP="003100C3">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BA25CA">
              <w:rPr>
                <w:rFonts w:eastAsia="Times New Roman" w:cstheme="minorHAnsi"/>
              </w:rPr>
              <w:t>An Indian Financial System Code - an alphanumeric code that uniquely identifies a bank-branch.</w:t>
            </w:r>
          </w:p>
        </w:tc>
      </w:tr>
      <w:tr w:rsidR="00A24442" w:rsidRPr="00BA25CA" w14:paraId="4356695E" w14:textId="77777777" w:rsidTr="00CB44D2">
        <w:trPr>
          <w:trHeight w:val="611"/>
        </w:trPr>
        <w:tc>
          <w:tcPr>
            <w:cnfStyle w:val="001000000000" w:firstRow="0" w:lastRow="0" w:firstColumn="1" w:lastColumn="0" w:oddVBand="0" w:evenVBand="0" w:oddHBand="0" w:evenHBand="0" w:firstRowFirstColumn="0" w:firstRowLastColumn="0" w:lastRowFirstColumn="0" w:lastRowLastColumn="0"/>
            <w:tcW w:w="799" w:type="dxa"/>
            <w:hideMark/>
          </w:tcPr>
          <w:p w14:paraId="0F068A35" w14:textId="153D16AA" w:rsidR="00A24442" w:rsidRPr="00BA25CA" w:rsidRDefault="00BA25CA" w:rsidP="003100C3">
            <w:pPr>
              <w:jc w:val="both"/>
              <w:rPr>
                <w:rFonts w:eastAsia="Times New Roman" w:cstheme="minorHAnsi"/>
                <w:b w:val="0"/>
                <w:bCs w:val="0"/>
              </w:rPr>
            </w:pPr>
            <w:r w:rsidRPr="00BA25CA">
              <w:rPr>
                <w:rFonts w:eastAsia="Times New Roman" w:cstheme="minorHAnsi"/>
              </w:rPr>
              <w:t>8</w:t>
            </w:r>
          </w:p>
        </w:tc>
        <w:tc>
          <w:tcPr>
            <w:tcW w:w="1292" w:type="dxa"/>
            <w:hideMark/>
          </w:tcPr>
          <w:p w14:paraId="08F0C22A" w14:textId="77777777" w:rsidR="00A24442" w:rsidRPr="00BA25CA" w:rsidRDefault="00A24442" w:rsidP="003100C3">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BA25CA">
              <w:rPr>
                <w:rFonts w:eastAsia="Times New Roman" w:cstheme="minorHAnsi"/>
              </w:rPr>
              <w:t>MLI</w:t>
            </w:r>
          </w:p>
        </w:tc>
        <w:tc>
          <w:tcPr>
            <w:tcW w:w="6833" w:type="dxa"/>
            <w:hideMark/>
          </w:tcPr>
          <w:p w14:paraId="17556D7F" w14:textId="367D5DDE" w:rsidR="00A24442" w:rsidRPr="00BA25CA" w:rsidRDefault="00A24442" w:rsidP="00667304">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BA25CA">
              <w:rPr>
                <w:rFonts w:eastAsia="Times New Roman" w:cstheme="minorHAnsi"/>
              </w:rPr>
              <w:t xml:space="preserve">Member </w:t>
            </w:r>
            <w:r w:rsidR="00667304">
              <w:rPr>
                <w:rFonts w:eastAsia="Times New Roman" w:cstheme="minorHAnsi"/>
              </w:rPr>
              <w:t>Lending</w:t>
            </w:r>
            <w:r w:rsidRPr="00BA25CA">
              <w:rPr>
                <w:rFonts w:eastAsia="Times New Roman" w:cstheme="minorHAnsi"/>
              </w:rPr>
              <w:t xml:space="preserve"> Institute. These will be Banks, Factors, and Para- Banks etc. Institutes predominantly in business of Money Lending’s.</w:t>
            </w:r>
          </w:p>
        </w:tc>
      </w:tr>
      <w:tr w:rsidR="00A24442" w:rsidRPr="00BA25CA" w14:paraId="4721D56E" w14:textId="77777777" w:rsidTr="00CB44D2">
        <w:trPr>
          <w:trHeight w:val="422"/>
        </w:trPr>
        <w:tc>
          <w:tcPr>
            <w:cnfStyle w:val="001000000000" w:firstRow="0" w:lastRow="0" w:firstColumn="1" w:lastColumn="0" w:oddVBand="0" w:evenVBand="0" w:oddHBand="0" w:evenHBand="0" w:firstRowFirstColumn="0" w:firstRowLastColumn="0" w:lastRowFirstColumn="0" w:lastRowLastColumn="0"/>
            <w:tcW w:w="799" w:type="dxa"/>
          </w:tcPr>
          <w:p w14:paraId="3B771CE8" w14:textId="48DB9C0C" w:rsidR="00A24442" w:rsidRPr="00BA25CA" w:rsidRDefault="00BA25CA" w:rsidP="003100C3">
            <w:pPr>
              <w:jc w:val="both"/>
              <w:rPr>
                <w:rFonts w:eastAsia="Times New Roman" w:cstheme="minorHAnsi"/>
                <w:b w:val="0"/>
                <w:bCs w:val="0"/>
              </w:rPr>
            </w:pPr>
            <w:r w:rsidRPr="00BA25CA">
              <w:rPr>
                <w:rFonts w:eastAsia="Times New Roman" w:cstheme="minorHAnsi"/>
              </w:rPr>
              <w:t>9</w:t>
            </w:r>
          </w:p>
        </w:tc>
        <w:tc>
          <w:tcPr>
            <w:tcW w:w="1292" w:type="dxa"/>
          </w:tcPr>
          <w:p w14:paraId="639CC52C" w14:textId="0E9044A8" w:rsidR="00A24442" w:rsidRPr="00BA25CA" w:rsidRDefault="00A24442" w:rsidP="003100C3">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BA25CA">
              <w:rPr>
                <w:rFonts w:eastAsia="Times New Roman" w:cstheme="minorHAnsi"/>
              </w:rPr>
              <w:t>NPA</w:t>
            </w:r>
          </w:p>
        </w:tc>
        <w:tc>
          <w:tcPr>
            <w:tcW w:w="6833" w:type="dxa"/>
          </w:tcPr>
          <w:p w14:paraId="10452179" w14:textId="1F501B78" w:rsidR="00A24442" w:rsidRPr="00BA25CA" w:rsidRDefault="00A24442" w:rsidP="003100C3">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BA25CA">
              <w:rPr>
                <w:rFonts w:eastAsia="Times New Roman" w:cstheme="minorHAnsi"/>
              </w:rPr>
              <w:t xml:space="preserve">Non-Performing Asset </w:t>
            </w:r>
          </w:p>
        </w:tc>
      </w:tr>
      <w:tr w:rsidR="00B65D9D" w:rsidRPr="00BA25CA" w14:paraId="087EE350" w14:textId="77777777" w:rsidTr="00CB44D2">
        <w:trPr>
          <w:trHeight w:val="422"/>
        </w:trPr>
        <w:tc>
          <w:tcPr>
            <w:cnfStyle w:val="001000000000" w:firstRow="0" w:lastRow="0" w:firstColumn="1" w:lastColumn="0" w:oddVBand="0" w:evenVBand="0" w:oddHBand="0" w:evenHBand="0" w:firstRowFirstColumn="0" w:firstRowLastColumn="0" w:lastRowFirstColumn="0" w:lastRowLastColumn="0"/>
            <w:tcW w:w="799" w:type="dxa"/>
          </w:tcPr>
          <w:p w14:paraId="44F38958" w14:textId="662B90A3" w:rsidR="00B65D9D" w:rsidRPr="00BA25CA" w:rsidRDefault="007C419E" w:rsidP="00BA25CA">
            <w:pPr>
              <w:jc w:val="both"/>
              <w:rPr>
                <w:rFonts w:eastAsia="Times New Roman" w:cstheme="minorHAnsi"/>
                <w:b w:val="0"/>
              </w:rPr>
            </w:pPr>
            <w:r w:rsidRPr="00BA25CA">
              <w:rPr>
                <w:rFonts w:eastAsia="Times New Roman" w:cstheme="minorHAnsi"/>
              </w:rPr>
              <w:t>1</w:t>
            </w:r>
            <w:r w:rsidR="00BA25CA" w:rsidRPr="00BA25CA">
              <w:rPr>
                <w:rFonts w:eastAsia="Times New Roman" w:cstheme="minorHAnsi"/>
              </w:rPr>
              <w:t>0</w:t>
            </w:r>
          </w:p>
        </w:tc>
        <w:tc>
          <w:tcPr>
            <w:tcW w:w="1292" w:type="dxa"/>
          </w:tcPr>
          <w:p w14:paraId="4DE8CF8E" w14:textId="473AECE4" w:rsidR="00B65D9D" w:rsidRPr="00BA25CA" w:rsidRDefault="00B65D9D" w:rsidP="003100C3">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BA25CA">
              <w:rPr>
                <w:rFonts w:eastAsia="Times New Roman" w:cstheme="minorHAnsi"/>
              </w:rPr>
              <w:t>NCGTC</w:t>
            </w:r>
          </w:p>
        </w:tc>
        <w:tc>
          <w:tcPr>
            <w:tcW w:w="6833" w:type="dxa"/>
          </w:tcPr>
          <w:p w14:paraId="776F6B93" w14:textId="022E3B26" w:rsidR="00B65D9D" w:rsidRPr="00BA25CA" w:rsidRDefault="00B65D9D" w:rsidP="003100C3">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BA25CA">
              <w:rPr>
                <w:rFonts w:eastAsia="Times New Roman" w:cstheme="minorHAnsi"/>
              </w:rPr>
              <w:t>National Credit Guarantee Trustee Company Ltd</w:t>
            </w:r>
          </w:p>
        </w:tc>
      </w:tr>
      <w:tr w:rsidR="00A24442" w:rsidRPr="00BA25CA" w14:paraId="50CADB4E" w14:textId="77777777" w:rsidTr="00CB44D2">
        <w:trPr>
          <w:trHeight w:val="971"/>
        </w:trPr>
        <w:tc>
          <w:tcPr>
            <w:cnfStyle w:val="001000000000" w:firstRow="0" w:lastRow="0" w:firstColumn="1" w:lastColumn="0" w:oddVBand="0" w:evenVBand="0" w:oddHBand="0" w:evenHBand="0" w:firstRowFirstColumn="0" w:firstRowLastColumn="0" w:lastRowFirstColumn="0" w:lastRowLastColumn="0"/>
            <w:tcW w:w="799" w:type="dxa"/>
            <w:hideMark/>
          </w:tcPr>
          <w:p w14:paraId="651518E2" w14:textId="69282DEA" w:rsidR="00A24442" w:rsidRPr="00BA25CA" w:rsidRDefault="00BA25CA" w:rsidP="003100C3">
            <w:pPr>
              <w:jc w:val="both"/>
              <w:rPr>
                <w:rFonts w:eastAsia="Times New Roman" w:cstheme="minorHAnsi"/>
                <w:b w:val="0"/>
                <w:bCs w:val="0"/>
              </w:rPr>
            </w:pPr>
            <w:r w:rsidRPr="00BA25CA">
              <w:rPr>
                <w:rFonts w:eastAsia="Times New Roman" w:cstheme="minorHAnsi"/>
              </w:rPr>
              <w:t>11</w:t>
            </w:r>
          </w:p>
        </w:tc>
        <w:tc>
          <w:tcPr>
            <w:tcW w:w="1292" w:type="dxa"/>
            <w:hideMark/>
          </w:tcPr>
          <w:p w14:paraId="756878DB" w14:textId="77777777" w:rsidR="00A24442" w:rsidRPr="00BA25CA" w:rsidRDefault="00A24442" w:rsidP="003100C3">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BA25CA">
              <w:rPr>
                <w:rFonts w:eastAsia="Times New Roman" w:cstheme="minorHAnsi"/>
              </w:rPr>
              <w:t>SURGE</w:t>
            </w:r>
          </w:p>
        </w:tc>
        <w:tc>
          <w:tcPr>
            <w:tcW w:w="6833" w:type="dxa"/>
            <w:hideMark/>
          </w:tcPr>
          <w:p w14:paraId="43F152D5" w14:textId="77777777" w:rsidR="00A24442" w:rsidRPr="00BA25CA" w:rsidRDefault="00A24442" w:rsidP="003100C3">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BA25CA">
              <w:rPr>
                <w:rFonts w:eastAsia="Times New Roman" w:cstheme="minorHAnsi"/>
              </w:rPr>
              <w:t>Software System Developed and Commissioned by NCGTC for Managing Credit Guarantee Business Process.</w:t>
            </w:r>
          </w:p>
          <w:p w14:paraId="1C03972A" w14:textId="77777777" w:rsidR="00A24442" w:rsidRPr="00BA25CA" w:rsidRDefault="00A24442" w:rsidP="003100C3">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BA25CA">
              <w:rPr>
                <w:rFonts w:eastAsia="Times New Roman" w:cstheme="minorHAnsi"/>
                <w:i/>
                <w:iCs/>
              </w:rPr>
              <w:t>SURGE – System for Underwriting, Reassurance &amp; Guarantee Endorsement</w:t>
            </w:r>
          </w:p>
        </w:tc>
      </w:tr>
      <w:tr w:rsidR="00F66835" w:rsidRPr="00BA25CA" w14:paraId="29F0BCC6" w14:textId="77777777" w:rsidTr="007C419E">
        <w:trPr>
          <w:trHeight w:val="271"/>
        </w:trPr>
        <w:tc>
          <w:tcPr>
            <w:cnfStyle w:val="001000000000" w:firstRow="0" w:lastRow="0" w:firstColumn="1" w:lastColumn="0" w:oddVBand="0" w:evenVBand="0" w:oddHBand="0" w:evenHBand="0" w:firstRowFirstColumn="0" w:firstRowLastColumn="0" w:lastRowFirstColumn="0" w:lastRowLastColumn="0"/>
            <w:tcW w:w="799" w:type="dxa"/>
          </w:tcPr>
          <w:p w14:paraId="7213A96E" w14:textId="4B78C97C" w:rsidR="00F66835" w:rsidRPr="00BA25CA" w:rsidRDefault="00BA25CA" w:rsidP="003100C3">
            <w:pPr>
              <w:jc w:val="both"/>
              <w:rPr>
                <w:rFonts w:eastAsia="Times New Roman" w:cstheme="minorHAnsi"/>
                <w:b w:val="0"/>
              </w:rPr>
            </w:pPr>
            <w:r w:rsidRPr="00BA25CA">
              <w:rPr>
                <w:rFonts w:eastAsia="Times New Roman" w:cstheme="minorHAnsi"/>
              </w:rPr>
              <w:t>12</w:t>
            </w:r>
          </w:p>
        </w:tc>
        <w:tc>
          <w:tcPr>
            <w:tcW w:w="1292" w:type="dxa"/>
          </w:tcPr>
          <w:p w14:paraId="7757D77F" w14:textId="7930DC73" w:rsidR="00F66835" w:rsidRPr="00BA25CA" w:rsidRDefault="00F66835" w:rsidP="003100C3">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BA25CA">
              <w:rPr>
                <w:rFonts w:eastAsia="Times New Roman" w:cstheme="minorHAnsi"/>
              </w:rPr>
              <w:t>FDD</w:t>
            </w:r>
          </w:p>
        </w:tc>
        <w:tc>
          <w:tcPr>
            <w:tcW w:w="6833" w:type="dxa"/>
          </w:tcPr>
          <w:p w14:paraId="7FF30AC2" w14:textId="7D6969B6" w:rsidR="00F66835" w:rsidRPr="00BA25CA" w:rsidRDefault="00F66835" w:rsidP="003100C3">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BA25CA">
              <w:rPr>
                <w:rFonts w:eastAsia="Times New Roman" w:cstheme="minorHAnsi"/>
              </w:rPr>
              <w:t>Date of First Disbursement</w:t>
            </w:r>
          </w:p>
        </w:tc>
      </w:tr>
    </w:tbl>
    <w:p w14:paraId="5B500377" w14:textId="77777777" w:rsidR="005B4465" w:rsidRPr="00BA25CA" w:rsidRDefault="005B4465" w:rsidP="003100C3">
      <w:pPr>
        <w:jc w:val="both"/>
        <w:rPr>
          <w:rFonts w:cstheme="minorHAnsi"/>
        </w:rPr>
      </w:pPr>
    </w:p>
    <w:p w14:paraId="0FF3176A" w14:textId="77777777" w:rsidR="002D67F0" w:rsidRDefault="002D67F0">
      <w:pPr>
        <w:rPr>
          <w:rFonts w:eastAsia="Times New Roman" w:cstheme="minorHAnsi"/>
          <w:color w:val="000000" w:themeColor="text1"/>
          <w:lang w:val="en-IN" w:eastAsia="en-IN"/>
        </w:rPr>
      </w:pPr>
      <w:bookmarkStart w:id="277" w:name="_Toc473636755"/>
      <w:bookmarkEnd w:id="0"/>
      <w:r>
        <w:rPr>
          <w:rFonts w:eastAsia="Times New Roman" w:cstheme="minorHAnsi"/>
          <w:color w:val="000000" w:themeColor="text1"/>
          <w:lang w:val="en-IN" w:eastAsia="en-IN"/>
        </w:rPr>
        <w:br w:type="page"/>
      </w:r>
    </w:p>
    <w:p w14:paraId="40D68288" w14:textId="56D4146E" w:rsidR="00577012" w:rsidRDefault="00577012" w:rsidP="00577012">
      <w:pPr>
        <w:rPr>
          <w:rFonts w:cstheme="minorHAnsi"/>
          <w:b/>
          <w:u w:val="single"/>
        </w:rPr>
      </w:pPr>
    </w:p>
    <w:p w14:paraId="4E867D90" w14:textId="1F2BAB24" w:rsidR="00577012" w:rsidRPr="001F7F18" w:rsidRDefault="00FA3A38" w:rsidP="00196535">
      <w:pPr>
        <w:pStyle w:val="Heading2"/>
        <w:numPr>
          <w:ilvl w:val="0"/>
          <w:numId w:val="14"/>
        </w:numPr>
        <w:pBdr>
          <w:bottom w:val="single" w:sz="6" w:space="1" w:color="auto"/>
        </w:pBdr>
        <w:spacing w:before="60" w:after="60" w:line="276" w:lineRule="auto"/>
        <w:jc w:val="both"/>
        <w:rPr>
          <w:rFonts w:asciiTheme="minorHAnsi" w:hAnsiTheme="minorHAnsi" w:cstheme="minorHAnsi"/>
          <w:b/>
          <w:color w:val="auto"/>
          <w:sz w:val="22"/>
          <w:szCs w:val="22"/>
        </w:rPr>
      </w:pPr>
      <w:bookmarkStart w:id="278" w:name="_Toc100661995"/>
      <w:bookmarkStart w:id="279" w:name="_Toc102576715"/>
      <w:bookmarkStart w:id="280" w:name="_Toc102576734"/>
      <w:bookmarkStart w:id="281" w:name="_Toc104461494"/>
      <w:bookmarkStart w:id="282" w:name="_Toc104461520"/>
      <w:bookmarkEnd w:id="278"/>
      <w:bookmarkEnd w:id="279"/>
      <w:bookmarkEnd w:id="280"/>
      <w:r w:rsidRPr="001F7F18">
        <w:rPr>
          <w:rFonts w:asciiTheme="minorHAnsi" w:hAnsiTheme="minorHAnsi" w:cstheme="minorHAnsi"/>
          <w:b/>
          <w:color w:val="auto"/>
          <w:sz w:val="22"/>
          <w:szCs w:val="22"/>
        </w:rPr>
        <w:t>Introduction-Update Credit Guarantee</w:t>
      </w:r>
      <w:bookmarkEnd w:id="281"/>
      <w:bookmarkEnd w:id="282"/>
      <w:r w:rsidRPr="001F7F18">
        <w:rPr>
          <w:rFonts w:asciiTheme="minorHAnsi" w:hAnsiTheme="minorHAnsi" w:cstheme="minorHAnsi"/>
          <w:b/>
          <w:color w:val="auto"/>
          <w:sz w:val="22"/>
          <w:szCs w:val="22"/>
        </w:rPr>
        <w:t> </w:t>
      </w:r>
    </w:p>
    <w:p w14:paraId="1FE8F855" w14:textId="7B01FD05" w:rsidR="00372570" w:rsidRPr="00882136" w:rsidRDefault="00245202" w:rsidP="00882136">
      <w:pPr>
        <w:jc w:val="both"/>
        <w:rPr>
          <w:rFonts w:cstheme="minorHAnsi"/>
          <w:color w:val="000000" w:themeColor="text1"/>
        </w:rPr>
      </w:pPr>
      <w:r>
        <w:rPr>
          <w:rFonts w:cstheme="minorHAnsi"/>
          <w:color w:val="000000" w:themeColor="text1"/>
        </w:rPr>
        <w:t>Update CG module to be developed for MLI’s where they can update information related to CG and mark the account status as mentioned below:</w:t>
      </w:r>
    </w:p>
    <w:p w14:paraId="1F800E5A" w14:textId="167E36B6" w:rsidR="00245202" w:rsidRPr="00557D70" w:rsidRDefault="00245202" w:rsidP="00557D70">
      <w:pPr>
        <w:pStyle w:val="ListParagraph"/>
        <w:numPr>
          <w:ilvl w:val="0"/>
          <w:numId w:val="32"/>
        </w:numPr>
        <w:jc w:val="both"/>
        <w:rPr>
          <w:rStyle w:val="normaltextrun"/>
        </w:rPr>
      </w:pPr>
      <w:r w:rsidRPr="006F03FE">
        <w:rPr>
          <w:rStyle w:val="normaltextrun"/>
          <w:rFonts w:ascii="Calibri" w:hAnsi="Calibri" w:cs="Calibri"/>
          <w:b/>
          <w:color w:val="000000"/>
          <w:u w:val="single"/>
          <w:shd w:val="clear" w:color="auto" w:fill="FFFFFF"/>
        </w:rPr>
        <w:t>NPA Marking</w:t>
      </w:r>
      <w:r>
        <w:rPr>
          <w:rStyle w:val="normaltextrun"/>
          <w:rFonts w:ascii="Calibri" w:hAnsi="Calibri" w:cs="Calibri"/>
          <w:color w:val="000000"/>
          <w:shd w:val="clear" w:color="auto" w:fill="FFFFFF"/>
        </w:rPr>
        <w:t xml:space="preserve"> – </w:t>
      </w:r>
      <w:r w:rsidR="00557D70">
        <w:t>MLI to mark NPA with NPA date on portal if accounts turn NPA.</w:t>
      </w:r>
    </w:p>
    <w:p w14:paraId="79150D9B" w14:textId="470B7E9B" w:rsidR="00245202" w:rsidRPr="00245202" w:rsidRDefault="00245202" w:rsidP="00557D70">
      <w:pPr>
        <w:pStyle w:val="ListParagraph"/>
        <w:numPr>
          <w:ilvl w:val="0"/>
          <w:numId w:val="32"/>
        </w:numPr>
        <w:jc w:val="both"/>
        <w:rPr>
          <w:rStyle w:val="normaltextrun"/>
          <w:rFonts w:ascii="Calibri" w:hAnsi="Calibri" w:cs="Calibri"/>
          <w:color w:val="000000"/>
          <w:shd w:val="clear" w:color="auto" w:fill="FFFFFF"/>
        </w:rPr>
      </w:pPr>
      <w:r w:rsidRPr="006F03FE">
        <w:rPr>
          <w:rStyle w:val="normaltextrun"/>
          <w:rFonts w:ascii="Calibri" w:hAnsi="Calibri" w:cs="Calibri"/>
          <w:b/>
          <w:color w:val="000000"/>
          <w:u w:val="single"/>
          <w:shd w:val="clear" w:color="auto" w:fill="FFFFFF"/>
        </w:rPr>
        <w:t>Close CG</w:t>
      </w:r>
      <w:r>
        <w:rPr>
          <w:rStyle w:val="normaltextrun"/>
          <w:rFonts w:ascii="Calibri" w:hAnsi="Calibri" w:cs="Calibri"/>
          <w:color w:val="000000"/>
          <w:shd w:val="clear" w:color="auto" w:fill="FFFFFF"/>
        </w:rPr>
        <w:t xml:space="preserve"> – MLI may mark the account as closed in case of repayment of the total outstanding amoun</w:t>
      </w:r>
      <w:r w:rsidR="0047078D">
        <w:rPr>
          <w:rStyle w:val="normaltextrun"/>
          <w:rFonts w:ascii="Calibri" w:hAnsi="Calibri" w:cs="Calibri"/>
          <w:color w:val="000000"/>
          <w:shd w:val="clear" w:color="auto" w:fill="FFFFFF"/>
        </w:rPr>
        <w:t>t by the borrower</w:t>
      </w:r>
      <w:r>
        <w:rPr>
          <w:rStyle w:val="normaltextrun"/>
          <w:rFonts w:ascii="Calibri" w:hAnsi="Calibri" w:cs="Calibri"/>
          <w:color w:val="000000"/>
          <w:shd w:val="clear" w:color="auto" w:fill="FFFFFF"/>
        </w:rPr>
        <w:t>. In this case MLI needs to enter loan closure date. Accounts can be marked as closed either after becoming an NPA or can be closed directly.</w:t>
      </w:r>
    </w:p>
    <w:p w14:paraId="09C6FDB0" w14:textId="20E43550" w:rsidR="00882136" w:rsidRDefault="00882136" w:rsidP="00557D70">
      <w:pPr>
        <w:pStyle w:val="ListParagraph"/>
        <w:numPr>
          <w:ilvl w:val="0"/>
          <w:numId w:val="32"/>
        </w:numPr>
        <w:jc w:val="both"/>
        <w:rPr>
          <w:rStyle w:val="eop"/>
          <w:rFonts w:ascii="Calibri" w:hAnsi="Calibri" w:cs="Calibri"/>
          <w:color w:val="000000"/>
          <w:shd w:val="clear" w:color="auto" w:fill="FFFFFF"/>
        </w:rPr>
      </w:pPr>
      <w:r w:rsidRPr="006F03FE">
        <w:rPr>
          <w:rStyle w:val="normaltextrun"/>
          <w:rFonts w:ascii="Calibri" w:hAnsi="Calibri" w:cs="Calibri"/>
          <w:b/>
          <w:color w:val="000000"/>
          <w:u w:val="single"/>
          <w:shd w:val="clear" w:color="auto" w:fill="FFFFFF"/>
        </w:rPr>
        <w:t>Mark Standard –</w:t>
      </w:r>
      <w:r>
        <w:rPr>
          <w:rStyle w:val="normaltextrun"/>
          <w:rFonts w:ascii="Calibri" w:hAnsi="Calibri" w:cs="Calibri"/>
          <w:color w:val="000000"/>
          <w:shd w:val="clear" w:color="auto" w:fill="FFFFFF"/>
        </w:rPr>
        <w:t xml:space="preserve"> If any</w:t>
      </w:r>
      <w:r w:rsidR="00011217">
        <w:rPr>
          <w:rStyle w:val="normaltextrun"/>
          <w:rFonts w:ascii="Calibri" w:hAnsi="Calibri" w:cs="Calibri"/>
          <w:color w:val="000000"/>
          <w:shd w:val="clear" w:color="auto" w:fill="FFFFFF"/>
        </w:rPr>
        <w:t xml:space="preserve"> NPA</w:t>
      </w:r>
      <w:r>
        <w:rPr>
          <w:rStyle w:val="normaltextrun"/>
          <w:rFonts w:ascii="Calibri" w:hAnsi="Calibri" w:cs="Calibri"/>
          <w:color w:val="000000"/>
          <w:shd w:val="clear" w:color="auto" w:fill="FFFFFF"/>
        </w:rPr>
        <w:t xml:space="preserve"> account becomes standard then MLI marks it as Standard with date of account becoming standard. By default, all accounts are standard.</w:t>
      </w:r>
      <w:r>
        <w:rPr>
          <w:rStyle w:val="eop"/>
          <w:rFonts w:ascii="Calibri" w:hAnsi="Calibri" w:cs="Calibri"/>
          <w:color w:val="000000"/>
          <w:shd w:val="clear" w:color="auto" w:fill="FFFFFF"/>
        </w:rPr>
        <w:t> </w:t>
      </w:r>
    </w:p>
    <w:p w14:paraId="14834919" w14:textId="77777777" w:rsidR="004A0174" w:rsidRPr="004A0174" w:rsidRDefault="004A0174" w:rsidP="004A0174">
      <w:pPr>
        <w:jc w:val="both"/>
        <w:rPr>
          <w:rStyle w:val="normaltextrun"/>
          <w:rFonts w:ascii="Calibri" w:hAnsi="Calibri" w:cs="Calibri"/>
          <w:color w:val="000000"/>
          <w:shd w:val="clear" w:color="auto" w:fill="FFFFFF"/>
        </w:rPr>
      </w:pPr>
    </w:p>
    <w:p w14:paraId="7ED4BCF2" w14:textId="6E908AEB" w:rsidR="00FF7110" w:rsidRDefault="00FF7110" w:rsidP="00FF7110">
      <w:pPr>
        <w:jc w:val="both"/>
      </w:pPr>
      <w:r>
        <w:rPr>
          <w:b/>
        </w:rPr>
        <w:t xml:space="preserve">Module Path: </w:t>
      </w:r>
      <w:r>
        <w:t>LGSCASTSS&gt;&gt; Update CG form</w:t>
      </w:r>
    </w:p>
    <w:p w14:paraId="42618ADF" w14:textId="77777777" w:rsidR="00FF7110" w:rsidRDefault="00FF7110" w:rsidP="00FF7110">
      <w:pPr>
        <w:jc w:val="both"/>
      </w:pPr>
      <w:r>
        <w:rPr>
          <w:b/>
        </w:rPr>
        <w:t xml:space="preserve">User Roles: </w:t>
      </w:r>
    </w:p>
    <w:p w14:paraId="331969B3" w14:textId="77777777" w:rsidR="00FF7110" w:rsidRDefault="00FF7110" w:rsidP="00FF7110">
      <w:pPr>
        <w:pStyle w:val="ListParagraph"/>
        <w:numPr>
          <w:ilvl w:val="0"/>
          <w:numId w:val="23"/>
        </w:numPr>
        <w:jc w:val="both"/>
      </w:pPr>
      <w:r>
        <w:t>MLI Creator: Data entry of update CG</w:t>
      </w:r>
    </w:p>
    <w:p w14:paraId="70F8C5F3" w14:textId="77777777" w:rsidR="00FF7110" w:rsidRDefault="00FF7110" w:rsidP="00FF7110">
      <w:pPr>
        <w:pStyle w:val="ListParagraph"/>
        <w:numPr>
          <w:ilvl w:val="0"/>
          <w:numId w:val="23"/>
        </w:numPr>
        <w:jc w:val="both"/>
      </w:pPr>
      <w:r>
        <w:t>MLI Approver: Approval / Rejection of update CG</w:t>
      </w:r>
    </w:p>
    <w:p w14:paraId="12CEF7E3" w14:textId="77777777" w:rsidR="00FF7110" w:rsidRDefault="00FF7110" w:rsidP="00FF7110">
      <w:pPr>
        <w:jc w:val="both"/>
        <w:rPr>
          <w:b/>
        </w:rPr>
      </w:pPr>
      <w:r>
        <w:rPr>
          <w:b/>
        </w:rPr>
        <w:t>Actions on Page (MLI Maker):</w:t>
      </w:r>
    </w:p>
    <w:p w14:paraId="290875A4" w14:textId="77777777" w:rsidR="00FF7110" w:rsidRDefault="00FF7110" w:rsidP="00FF7110">
      <w:pPr>
        <w:pStyle w:val="ListParagraph"/>
        <w:numPr>
          <w:ilvl w:val="0"/>
          <w:numId w:val="24"/>
        </w:numPr>
        <w:jc w:val="both"/>
      </w:pPr>
      <w:r>
        <w:t>Update CG - data entry form</w:t>
      </w:r>
    </w:p>
    <w:p w14:paraId="4495D491" w14:textId="77777777" w:rsidR="00FF7110" w:rsidRDefault="00FF7110" w:rsidP="00FF7110">
      <w:pPr>
        <w:pStyle w:val="ListParagraph"/>
        <w:numPr>
          <w:ilvl w:val="0"/>
          <w:numId w:val="24"/>
        </w:numPr>
        <w:jc w:val="both"/>
      </w:pPr>
      <w:r>
        <w:t>Send for Approval</w:t>
      </w:r>
    </w:p>
    <w:p w14:paraId="43089D29" w14:textId="77777777" w:rsidR="00FF7110" w:rsidRDefault="00FF7110" w:rsidP="00FF7110">
      <w:pPr>
        <w:pStyle w:val="ListParagraph"/>
        <w:numPr>
          <w:ilvl w:val="0"/>
          <w:numId w:val="24"/>
        </w:numPr>
        <w:jc w:val="both"/>
      </w:pPr>
      <w:r>
        <w:t>Generate Report</w:t>
      </w:r>
    </w:p>
    <w:p w14:paraId="3C82099B" w14:textId="77777777" w:rsidR="00FF7110" w:rsidRDefault="00FF7110" w:rsidP="00FF7110">
      <w:pPr>
        <w:jc w:val="both"/>
        <w:rPr>
          <w:b/>
        </w:rPr>
      </w:pPr>
      <w:r>
        <w:rPr>
          <w:b/>
        </w:rPr>
        <w:t>Actions on Page (MLI Checker)</w:t>
      </w:r>
    </w:p>
    <w:p w14:paraId="63B765BC" w14:textId="77777777" w:rsidR="00FF7110" w:rsidRDefault="00FF7110" w:rsidP="00FF7110">
      <w:pPr>
        <w:pStyle w:val="ListParagraph"/>
        <w:numPr>
          <w:ilvl w:val="0"/>
          <w:numId w:val="25"/>
        </w:numPr>
        <w:jc w:val="both"/>
      </w:pPr>
      <w:r>
        <w:t>View Update CG form</w:t>
      </w:r>
    </w:p>
    <w:p w14:paraId="0DC6C2C1" w14:textId="77777777" w:rsidR="00FF7110" w:rsidRDefault="00FF7110" w:rsidP="00FF7110">
      <w:pPr>
        <w:pStyle w:val="ListParagraph"/>
        <w:numPr>
          <w:ilvl w:val="0"/>
          <w:numId w:val="25"/>
        </w:numPr>
        <w:jc w:val="both"/>
      </w:pPr>
      <w:r>
        <w:t>Update CG – Approval / Rejection</w:t>
      </w:r>
    </w:p>
    <w:p w14:paraId="4C7ACD8F" w14:textId="1D2A1758" w:rsidR="00FF7110" w:rsidRDefault="00FF7110" w:rsidP="00FF7110">
      <w:pPr>
        <w:pStyle w:val="ListParagraph"/>
        <w:numPr>
          <w:ilvl w:val="0"/>
          <w:numId w:val="25"/>
        </w:numPr>
        <w:rPr>
          <w:rStyle w:val="normaltextrun"/>
          <w:rFonts w:ascii="Calibri" w:hAnsi="Calibri" w:cs="Calibri"/>
          <w:color w:val="000000"/>
          <w:shd w:val="clear" w:color="auto" w:fill="FFFFFF"/>
        </w:rPr>
      </w:pPr>
      <w:r>
        <w:t>Generate Report</w:t>
      </w:r>
    </w:p>
    <w:p w14:paraId="0843DC3B" w14:textId="77777777" w:rsidR="00372570" w:rsidRDefault="00372570" w:rsidP="00F6296C">
      <w:pPr>
        <w:rPr>
          <w:rFonts w:cstheme="minorHAnsi"/>
          <w:b/>
          <w:u w:val="single"/>
        </w:rPr>
      </w:pPr>
    </w:p>
    <w:p w14:paraId="3B20F6E3" w14:textId="48B4F683" w:rsidR="00F6296C" w:rsidRPr="007C7C66" w:rsidRDefault="00F6296C" w:rsidP="00577012">
      <w:pPr>
        <w:pStyle w:val="Heading3"/>
        <w:keepLines w:val="0"/>
        <w:numPr>
          <w:ilvl w:val="1"/>
          <w:numId w:val="14"/>
        </w:numPr>
        <w:pBdr>
          <w:bottom w:val="single" w:sz="4" w:space="1" w:color="auto"/>
        </w:pBdr>
        <w:tabs>
          <w:tab w:val="left" w:pos="0"/>
          <w:tab w:val="left" w:pos="720"/>
        </w:tabs>
        <w:spacing w:before="60" w:after="60" w:line="276" w:lineRule="auto"/>
        <w:ind w:left="360"/>
        <w:jc w:val="both"/>
        <w:rPr>
          <w:rFonts w:asciiTheme="minorHAnsi" w:hAnsiTheme="minorHAnsi" w:cstheme="minorHAnsi"/>
          <w:b/>
          <w:bCs/>
          <w:color w:val="000000" w:themeColor="text1"/>
          <w:sz w:val="22"/>
          <w:szCs w:val="22"/>
        </w:rPr>
      </w:pPr>
      <w:bookmarkStart w:id="283" w:name="_Toc100659692"/>
      <w:bookmarkStart w:id="284" w:name="_Toc104461495"/>
      <w:bookmarkStart w:id="285" w:name="_Toc104461521"/>
      <w:bookmarkEnd w:id="283"/>
      <w:r>
        <w:rPr>
          <w:rFonts w:asciiTheme="minorHAnsi" w:hAnsiTheme="minorHAnsi" w:cstheme="minorHAnsi"/>
          <w:b/>
          <w:bCs/>
          <w:color w:val="000000" w:themeColor="text1"/>
          <w:sz w:val="22"/>
          <w:szCs w:val="22"/>
        </w:rPr>
        <w:t>Update CG</w:t>
      </w:r>
      <w:r w:rsidRPr="007C7C66">
        <w:rPr>
          <w:rFonts w:asciiTheme="minorHAnsi" w:hAnsiTheme="minorHAnsi" w:cstheme="minorHAnsi"/>
          <w:b/>
          <w:bCs/>
          <w:color w:val="000000" w:themeColor="text1"/>
          <w:sz w:val="22"/>
          <w:szCs w:val="22"/>
        </w:rPr>
        <w:t xml:space="preserve"> </w:t>
      </w:r>
      <w:r w:rsidR="00750604">
        <w:rPr>
          <w:rFonts w:asciiTheme="minorHAnsi" w:hAnsiTheme="minorHAnsi" w:cstheme="minorHAnsi"/>
          <w:b/>
          <w:bCs/>
          <w:color w:val="000000" w:themeColor="text1"/>
          <w:sz w:val="22"/>
          <w:szCs w:val="22"/>
        </w:rPr>
        <w:t>–</w:t>
      </w:r>
      <w:r w:rsidRPr="007C7C66">
        <w:rPr>
          <w:rFonts w:asciiTheme="minorHAnsi" w:hAnsiTheme="minorHAnsi" w:cstheme="minorHAnsi"/>
          <w:b/>
          <w:bCs/>
          <w:color w:val="000000" w:themeColor="text1"/>
          <w:sz w:val="22"/>
          <w:szCs w:val="22"/>
        </w:rPr>
        <w:t xml:space="preserve"> </w:t>
      </w:r>
      <w:r w:rsidR="00750604">
        <w:rPr>
          <w:rFonts w:asciiTheme="minorHAnsi" w:hAnsiTheme="minorHAnsi" w:cstheme="minorHAnsi"/>
          <w:b/>
          <w:bCs/>
          <w:color w:val="000000" w:themeColor="text1"/>
          <w:sz w:val="22"/>
          <w:szCs w:val="22"/>
        </w:rPr>
        <w:t>Process Flow</w:t>
      </w:r>
      <w:bookmarkEnd w:id="284"/>
      <w:bookmarkEnd w:id="285"/>
    </w:p>
    <w:p w14:paraId="55D5F944" w14:textId="13B1AF22" w:rsidR="002D67F0" w:rsidRDefault="002D67F0">
      <w:pPr>
        <w:rPr>
          <w:rFonts w:cstheme="minorHAnsi"/>
          <w:b/>
          <w:u w:val="single"/>
        </w:rPr>
      </w:pPr>
      <w:r w:rsidRPr="00BA25CA">
        <w:rPr>
          <w:rFonts w:cstheme="minorHAnsi"/>
          <w:noProof/>
          <w:lang w:val="en-IN" w:eastAsia="en-IN"/>
        </w:rPr>
        <w:drawing>
          <wp:anchor distT="0" distB="0" distL="114300" distR="114300" simplePos="0" relativeHeight="251787264" behindDoc="0" locked="0" layoutInCell="1" allowOverlap="1" wp14:anchorId="22986B91" wp14:editId="1F45F9FD">
            <wp:simplePos x="0" y="0"/>
            <wp:positionH relativeFrom="column">
              <wp:posOffset>-142875</wp:posOffset>
            </wp:positionH>
            <wp:positionV relativeFrom="paragraph">
              <wp:posOffset>237490</wp:posOffset>
            </wp:positionV>
            <wp:extent cx="6379845" cy="2013585"/>
            <wp:effectExtent l="38100" t="0" r="40005" b="5715"/>
            <wp:wrapSquare wrapText="bothSides"/>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14:sizeRelH relativeFrom="margin">
              <wp14:pctWidth>0</wp14:pctWidth>
            </wp14:sizeRelH>
            <wp14:sizeRelV relativeFrom="margin">
              <wp14:pctHeight>0</wp14:pctHeight>
            </wp14:sizeRelV>
          </wp:anchor>
        </w:drawing>
      </w:r>
    </w:p>
    <w:p w14:paraId="4DFD48FA" w14:textId="77777777" w:rsidR="00964AE1" w:rsidRDefault="00964AE1" w:rsidP="00964AE1">
      <w:pPr>
        <w:jc w:val="both"/>
      </w:pPr>
      <w:r>
        <w:lastRenderedPageBreak/>
        <w:t xml:space="preserve">The above is a schematic representation of various processes which will be executed in SURGE system. </w:t>
      </w:r>
    </w:p>
    <w:p w14:paraId="14C91B68" w14:textId="6B9DE900" w:rsidR="00964AE1" w:rsidRPr="00932C4B" w:rsidRDefault="00964AE1" w:rsidP="00932C4B">
      <w:pPr>
        <w:pStyle w:val="Heading3"/>
        <w:keepLines w:val="0"/>
        <w:numPr>
          <w:ilvl w:val="1"/>
          <w:numId w:val="14"/>
        </w:numPr>
        <w:pBdr>
          <w:bottom w:val="single" w:sz="4" w:space="1" w:color="auto"/>
        </w:pBdr>
        <w:tabs>
          <w:tab w:val="left" w:pos="0"/>
          <w:tab w:val="left" w:pos="720"/>
        </w:tabs>
        <w:spacing w:before="60" w:after="60" w:line="276" w:lineRule="auto"/>
        <w:ind w:left="360"/>
        <w:jc w:val="both"/>
        <w:rPr>
          <w:rFonts w:asciiTheme="minorHAnsi" w:hAnsiTheme="minorHAnsi" w:cstheme="minorHAnsi"/>
          <w:b/>
          <w:bCs/>
          <w:color w:val="000000" w:themeColor="text1"/>
          <w:sz w:val="22"/>
          <w:szCs w:val="22"/>
        </w:rPr>
      </w:pPr>
      <w:bookmarkStart w:id="286" w:name="_Toc104461496"/>
      <w:bookmarkStart w:id="287" w:name="_Toc104461522"/>
      <w:r w:rsidRPr="00964AE1">
        <w:rPr>
          <w:rFonts w:asciiTheme="minorHAnsi" w:hAnsiTheme="minorHAnsi" w:cstheme="minorHAnsi"/>
          <w:b/>
          <w:bCs/>
          <w:color w:val="000000" w:themeColor="text1"/>
          <w:sz w:val="22"/>
          <w:szCs w:val="22"/>
        </w:rPr>
        <w:t>Update CG - Field and Business Validations</w:t>
      </w:r>
      <w:bookmarkEnd w:id="286"/>
      <w:bookmarkEnd w:id="287"/>
    </w:p>
    <w:p w14:paraId="022D1304" w14:textId="77777777" w:rsidR="00964AE1" w:rsidRPr="00932C4B" w:rsidRDefault="00964AE1" w:rsidP="00932C4B">
      <w:pPr>
        <w:pStyle w:val="ListParagraph"/>
        <w:numPr>
          <w:ilvl w:val="1"/>
          <w:numId w:val="14"/>
        </w:numPr>
        <w:rPr>
          <w:rFonts w:eastAsia="Times New Roman"/>
        </w:rPr>
      </w:pPr>
      <w:r w:rsidRPr="00932C4B">
        <w:rPr>
          <w:rFonts w:eastAsia="Times New Roman"/>
        </w:rPr>
        <w:t>Update CG (MLI Creator Entry)</w:t>
      </w:r>
    </w:p>
    <w:p w14:paraId="163F36B4" w14:textId="77777777" w:rsidR="00964AE1" w:rsidRDefault="00964AE1" w:rsidP="00964AE1">
      <w:pPr>
        <w:ind w:left="360"/>
      </w:pPr>
      <w:r>
        <w:t>The update CG data entry form to be provided to MLI maker for marking particular CGPAN as “Closed” or “NPA” or “Standard” (If already it is NPA, then only).</w:t>
      </w:r>
    </w:p>
    <w:p w14:paraId="12225E5A" w14:textId="77777777" w:rsidR="00964AE1" w:rsidRDefault="00964AE1" w:rsidP="00964AE1">
      <w:pPr>
        <w:ind w:left="360"/>
      </w:pPr>
      <w:r>
        <w:t>Following are the field and business validations of Update CG field:</w:t>
      </w:r>
    </w:p>
    <w:p w14:paraId="4B8A6DB3" w14:textId="77777777" w:rsidR="00964AE1" w:rsidRPr="00ED4805" w:rsidRDefault="00964AE1" w:rsidP="00964AE1">
      <w:pPr>
        <w:pStyle w:val="ListParagraph"/>
        <w:numPr>
          <w:ilvl w:val="0"/>
          <w:numId w:val="27"/>
        </w:numPr>
        <w:jc w:val="both"/>
        <w:rPr>
          <w:bCs/>
        </w:rPr>
      </w:pPr>
      <w:r>
        <w:rPr>
          <w:b/>
        </w:rPr>
        <w:t xml:space="preserve">CGPAN: </w:t>
      </w:r>
      <w:r w:rsidRPr="00ED4805">
        <w:rPr>
          <w:bCs/>
        </w:rPr>
        <w:t>User Entry</w:t>
      </w:r>
      <w:r>
        <w:rPr>
          <w:bCs/>
        </w:rPr>
        <w:t xml:space="preserve"> –</w:t>
      </w:r>
      <w:r w:rsidRPr="00ED4805">
        <w:rPr>
          <w:bCs/>
        </w:rPr>
        <w:t xml:space="preserve"> Alphanumeric</w:t>
      </w:r>
      <w:r>
        <w:rPr>
          <w:bCs/>
        </w:rPr>
        <w:t xml:space="preserve">. </w:t>
      </w:r>
      <w:r w:rsidRPr="00ED4805">
        <w:rPr>
          <w:bCs/>
        </w:rPr>
        <w:t>Mandatory</w:t>
      </w:r>
      <w:r>
        <w:rPr>
          <w:bCs/>
        </w:rPr>
        <w:t>.</w:t>
      </w:r>
    </w:p>
    <w:p w14:paraId="189F3F0D" w14:textId="77777777" w:rsidR="00964AE1" w:rsidRDefault="00964AE1" w:rsidP="00964AE1">
      <w:pPr>
        <w:pStyle w:val="ListParagraph"/>
        <w:numPr>
          <w:ilvl w:val="0"/>
          <w:numId w:val="28"/>
        </w:numPr>
        <w:jc w:val="both"/>
      </w:pPr>
      <w:r>
        <w:t>MLI to enter the CGPAN for which update is to be marked.</w:t>
      </w:r>
    </w:p>
    <w:p w14:paraId="30429317" w14:textId="77777777" w:rsidR="00964AE1" w:rsidRDefault="00964AE1" w:rsidP="00964AE1">
      <w:pPr>
        <w:pStyle w:val="ListParagraph"/>
        <w:numPr>
          <w:ilvl w:val="0"/>
          <w:numId w:val="28"/>
        </w:numPr>
        <w:jc w:val="both"/>
      </w:pPr>
      <w:r>
        <w:t>The CGPAN should be either standard or NPA to be available on this page.</w:t>
      </w:r>
    </w:p>
    <w:p w14:paraId="0511AA22" w14:textId="77777777" w:rsidR="00964AE1" w:rsidRDefault="00964AE1" w:rsidP="00964AE1">
      <w:pPr>
        <w:pStyle w:val="ListParagraph"/>
        <w:numPr>
          <w:ilvl w:val="0"/>
          <w:numId w:val="28"/>
        </w:numPr>
        <w:jc w:val="both"/>
      </w:pPr>
      <w:r>
        <w:t>If CGPAN is already closed, then the system to display a message as “CGPAN &lt;CGPAN&gt; status is Closed”</w:t>
      </w:r>
    </w:p>
    <w:p w14:paraId="11B8867D" w14:textId="77777777" w:rsidR="00964AE1" w:rsidRDefault="00964AE1" w:rsidP="00964AE1">
      <w:pPr>
        <w:pStyle w:val="ListParagraph"/>
        <w:numPr>
          <w:ilvl w:val="0"/>
          <w:numId w:val="28"/>
        </w:numPr>
        <w:jc w:val="both"/>
      </w:pPr>
      <w:r>
        <w:t>Only CGPAN’s of MLI to be available on this page (based on user login).</w:t>
      </w:r>
    </w:p>
    <w:p w14:paraId="6F0C1C5C" w14:textId="77777777" w:rsidR="00964AE1" w:rsidRDefault="00964AE1" w:rsidP="00964AE1">
      <w:pPr>
        <w:pStyle w:val="ListParagraph"/>
        <w:jc w:val="both"/>
      </w:pPr>
    </w:p>
    <w:p w14:paraId="3EA8E30B" w14:textId="0C95388A" w:rsidR="00964AE1" w:rsidRDefault="00964AE1" w:rsidP="00964AE1">
      <w:pPr>
        <w:pStyle w:val="ListParagraph"/>
        <w:numPr>
          <w:ilvl w:val="0"/>
          <w:numId w:val="27"/>
        </w:numPr>
        <w:jc w:val="both"/>
      </w:pPr>
      <w:r>
        <w:rPr>
          <w:b/>
        </w:rPr>
        <w:t>Name of Borrower:</w:t>
      </w:r>
      <w:r>
        <w:t xml:space="preserve"> Auto-fetch - Read only.</w:t>
      </w:r>
    </w:p>
    <w:p w14:paraId="715DEF99" w14:textId="1C38516F" w:rsidR="0024648F" w:rsidRDefault="0024648F" w:rsidP="0024648F">
      <w:pPr>
        <w:pStyle w:val="ListParagraph"/>
        <w:jc w:val="both"/>
      </w:pPr>
      <w:r>
        <w:t>The name of Borrower</w:t>
      </w:r>
      <w:r w:rsidR="00964AE1">
        <w:t xml:space="preserve"> will be displayed based on the CGPAN entered.</w:t>
      </w:r>
    </w:p>
    <w:p w14:paraId="3798DB14" w14:textId="77777777" w:rsidR="007568A7" w:rsidRDefault="007568A7" w:rsidP="0024648F">
      <w:pPr>
        <w:pStyle w:val="ListParagraph"/>
        <w:jc w:val="both"/>
      </w:pPr>
    </w:p>
    <w:p w14:paraId="46621DA0" w14:textId="77777777" w:rsidR="007568A7" w:rsidRPr="00E245DC" w:rsidRDefault="007568A7" w:rsidP="007568A7">
      <w:pPr>
        <w:pStyle w:val="ListParagraph"/>
        <w:numPr>
          <w:ilvl w:val="0"/>
          <w:numId w:val="27"/>
        </w:numPr>
        <w:jc w:val="both"/>
      </w:pPr>
      <w:r>
        <w:rPr>
          <w:b/>
        </w:rPr>
        <w:t>Loan Account NPA:</w:t>
      </w:r>
      <w:r>
        <w:t xml:space="preserve"> </w:t>
      </w:r>
      <w:r w:rsidRPr="00CA0FEC">
        <w:t>User Entry</w:t>
      </w:r>
      <w:r>
        <w:t xml:space="preserve"> </w:t>
      </w:r>
      <w:r>
        <w:rPr>
          <w:b/>
        </w:rPr>
        <w:t xml:space="preserve">– </w:t>
      </w:r>
      <w:r>
        <w:t>Drop-down with values “Yes” and “No”. Conditionally optional.</w:t>
      </w:r>
    </w:p>
    <w:p w14:paraId="3D177099" w14:textId="1FF1EACA" w:rsidR="007568A7" w:rsidRDefault="007568A7" w:rsidP="007568A7">
      <w:pPr>
        <w:pStyle w:val="ListParagraph"/>
        <w:jc w:val="both"/>
      </w:pPr>
      <w:r>
        <w:t>If the loan account is NPA then MLI to select “Yes” from drop-down.</w:t>
      </w:r>
      <w:r w:rsidR="00654E85">
        <w:t xml:space="preserve"> NPA can be marked only for standard accounts.</w:t>
      </w:r>
    </w:p>
    <w:p w14:paraId="1894F4B5" w14:textId="5ACEAAB6" w:rsidR="008A084A" w:rsidRDefault="004B1A71" w:rsidP="008A084A">
      <w:pPr>
        <w:pStyle w:val="ListParagraph"/>
        <w:numPr>
          <w:ilvl w:val="1"/>
          <w:numId w:val="27"/>
        </w:numPr>
        <w:jc w:val="both"/>
      </w:pPr>
      <w:r>
        <w:t>Only Standard account can be marked as NPA. Closed account cannot be marked as NPA.</w:t>
      </w:r>
    </w:p>
    <w:p w14:paraId="4577F18B" w14:textId="3237CCAF" w:rsidR="005603C6" w:rsidRPr="00D826B6" w:rsidRDefault="007058A1" w:rsidP="008A084A">
      <w:pPr>
        <w:pStyle w:val="ListParagraph"/>
        <w:numPr>
          <w:ilvl w:val="1"/>
          <w:numId w:val="27"/>
        </w:numPr>
        <w:jc w:val="both"/>
      </w:pPr>
      <w:ins w:id="288" w:author="Amit Tanna" w:date="2022-07-05T13:02:00Z">
        <w:r>
          <w:rPr>
            <w:color w:val="000000"/>
          </w:rPr>
          <w:t xml:space="preserve">If an account is marked NPA </w:t>
        </w:r>
        <w:r w:rsidR="00487789" w:rsidRPr="00D826B6">
          <w:rPr>
            <w:color w:val="000000"/>
          </w:rPr>
          <w:t xml:space="preserve">more than once, every time it has to be 90+ days from latest date of </w:t>
        </w:r>
      </w:ins>
      <w:ins w:id="289" w:author="Amit Tanna" w:date="2022-07-05T13:03:00Z">
        <w:r w:rsidR="0025790B">
          <w:rPr>
            <w:color w:val="000000"/>
          </w:rPr>
          <w:t>account marked as Standard.</w:t>
        </w:r>
      </w:ins>
    </w:p>
    <w:p w14:paraId="1828452A" w14:textId="77777777" w:rsidR="007568A7" w:rsidRDefault="007568A7" w:rsidP="007568A7">
      <w:pPr>
        <w:pStyle w:val="ListParagraph"/>
        <w:numPr>
          <w:ilvl w:val="0"/>
          <w:numId w:val="27"/>
        </w:numPr>
        <w:jc w:val="both"/>
      </w:pPr>
      <w:r>
        <w:rPr>
          <w:b/>
        </w:rPr>
        <w:t>Date of NPA:</w:t>
      </w:r>
    </w:p>
    <w:p w14:paraId="71CB0006" w14:textId="651FC456" w:rsidR="007568A7" w:rsidRDefault="007568A7" w:rsidP="006A243D">
      <w:pPr>
        <w:pStyle w:val="ListParagraph"/>
        <w:numPr>
          <w:ilvl w:val="1"/>
          <w:numId w:val="27"/>
        </w:numPr>
      </w:pPr>
      <w:r>
        <w:t>The “Date of NPA” is mandatory if the MLI has marked the “Loan Account NPA” field as “Yes”</w:t>
      </w:r>
      <w:r w:rsidR="006A243D">
        <w:t xml:space="preserve"> </w:t>
      </w:r>
      <w:r>
        <w:t>Date of NPA cannot be greater than system date and less than or equal to Latest Disbursement date + 90 days.</w:t>
      </w:r>
    </w:p>
    <w:p w14:paraId="0EBC0D7B" w14:textId="6D9E4A37" w:rsidR="006A243D" w:rsidRDefault="006A243D" w:rsidP="006A243D">
      <w:pPr>
        <w:pStyle w:val="ListParagraph"/>
        <w:numPr>
          <w:ilvl w:val="1"/>
          <w:numId w:val="27"/>
        </w:numPr>
      </w:pPr>
      <w:r w:rsidRPr="006A243D">
        <w:t>NPA reporting should be done within 90 days of account becoming NPA</w:t>
      </w:r>
    </w:p>
    <w:p w14:paraId="13CCE32A" w14:textId="4F2912D4" w:rsidR="007568A7" w:rsidRDefault="007568A7" w:rsidP="006A243D">
      <w:pPr>
        <w:pStyle w:val="ListParagraph"/>
        <w:numPr>
          <w:ilvl w:val="1"/>
          <w:numId w:val="27"/>
        </w:numPr>
      </w:pPr>
      <w:r>
        <w:t>If the account is marked as NPA more than once then Date of NPA cannot be greater than system date and less than or equal previous standard date or Previous NPA date</w:t>
      </w:r>
    </w:p>
    <w:p w14:paraId="214FDAD0" w14:textId="08C0505A" w:rsidR="007568A7" w:rsidRDefault="007568A7" w:rsidP="007568A7">
      <w:pPr>
        <w:pStyle w:val="ListParagraph"/>
        <w:jc w:val="both"/>
      </w:pPr>
    </w:p>
    <w:p w14:paraId="54D73E99" w14:textId="1D639037" w:rsidR="007568A7" w:rsidRPr="007568A7" w:rsidRDefault="007568A7" w:rsidP="007568A7">
      <w:pPr>
        <w:pStyle w:val="ListParagraph"/>
        <w:numPr>
          <w:ilvl w:val="0"/>
          <w:numId w:val="27"/>
        </w:numPr>
        <w:jc w:val="both"/>
        <w:rPr>
          <w:b/>
        </w:rPr>
      </w:pPr>
      <w:r w:rsidRPr="007568A7">
        <w:rPr>
          <w:b/>
        </w:rPr>
        <w:t>Asset creation</w:t>
      </w:r>
    </w:p>
    <w:p w14:paraId="3DD1AE7A" w14:textId="77777777" w:rsidR="007568A7" w:rsidRPr="007568A7" w:rsidRDefault="007568A7" w:rsidP="007568A7">
      <w:pPr>
        <w:pStyle w:val="ListParagraph"/>
        <w:jc w:val="both"/>
      </w:pPr>
      <w:r>
        <w:t>User Entry- Drop-down with values “Yes” and “No”. Conditionally optional. If the Asset Creation field is “Yes” then MLI needs to mark the Charge creation as “Yes” or “No”.</w:t>
      </w:r>
    </w:p>
    <w:p w14:paraId="2BCAB4DD" w14:textId="2951AFCA" w:rsidR="007568A7" w:rsidRDefault="007568A7" w:rsidP="007568A7">
      <w:pPr>
        <w:pStyle w:val="ListParagraph"/>
        <w:jc w:val="both"/>
      </w:pPr>
      <w:r>
        <w:t>The option will be available only for Tour operators, Travel agents, Tourist transport operators.</w:t>
      </w:r>
    </w:p>
    <w:p w14:paraId="48A2DE54" w14:textId="584274B6" w:rsidR="007568A7" w:rsidRDefault="007568A7" w:rsidP="007568A7">
      <w:pPr>
        <w:pStyle w:val="ListParagraph"/>
        <w:jc w:val="both"/>
      </w:pPr>
    </w:p>
    <w:p w14:paraId="08844C0D" w14:textId="4F94E026" w:rsidR="007568A7" w:rsidRPr="0020694C" w:rsidRDefault="007568A7" w:rsidP="007568A7">
      <w:pPr>
        <w:pStyle w:val="ListParagraph"/>
        <w:numPr>
          <w:ilvl w:val="0"/>
          <w:numId w:val="27"/>
        </w:numPr>
        <w:jc w:val="both"/>
        <w:rPr>
          <w:b/>
        </w:rPr>
      </w:pPr>
      <w:r w:rsidRPr="0020694C">
        <w:rPr>
          <w:b/>
        </w:rPr>
        <w:t>Charge creation</w:t>
      </w:r>
    </w:p>
    <w:p w14:paraId="1D67EA2F" w14:textId="52C8B270" w:rsidR="007568A7" w:rsidRDefault="007568A7" w:rsidP="007568A7">
      <w:pPr>
        <w:pStyle w:val="ListParagraph"/>
        <w:jc w:val="both"/>
      </w:pPr>
      <w:r>
        <w:t xml:space="preserve">User Entry- Drop-down with values “Yes” and “No”. Conditionally </w:t>
      </w:r>
      <w:r w:rsidR="0020694C">
        <w:t>mandatory</w:t>
      </w:r>
      <w:r>
        <w:t>. If the Asset Creation field is “Yes” then MLI needs to mark the Charge creation as “Yes” or “No”.</w:t>
      </w:r>
    </w:p>
    <w:p w14:paraId="1FB1012B" w14:textId="7B8A3EE1" w:rsidR="007568A7" w:rsidRDefault="007568A7" w:rsidP="007568A7">
      <w:pPr>
        <w:pStyle w:val="ListParagraph"/>
        <w:jc w:val="both"/>
      </w:pPr>
    </w:p>
    <w:p w14:paraId="019B322E" w14:textId="05492366" w:rsidR="007568A7" w:rsidRPr="007568A7" w:rsidRDefault="007568A7" w:rsidP="007568A7">
      <w:pPr>
        <w:pStyle w:val="ListParagraph"/>
        <w:numPr>
          <w:ilvl w:val="0"/>
          <w:numId w:val="27"/>
        </w:numPr>
        <w:jc w:val="both"/>
        <w:rPr>
          <w:b/>
        </w:rPr>
      </w:pPr>
      <w:r w:rsidRPr="007568A7">
        <w:rPr>
          <w:b/>
        </w:rPr>
        <w:t>Charge creation date</w:t>
      </w:r>
    </w:p>
    <w:p w14:paraId="4D187B46" w14:textId="77777777" w:rsidR="007568A7" w:rsidRDefault="007568A7" w:rsidP="007568A7">
      <w:pPr>
        <w:pStyle w:val="ListParagraph"/>
        <w:jc w:val="both"/>
      </w:pPr>
      <w:r w:rsidRPr="00CA0FEC">
        <w:t>User Entry</w:t>
      </w:r>
      <w:r>
        <w:t xml:space="preserve"> </w:t>
      </w:r>
      <w:r>
        <w:rPr>
          <w:b/>
        </w:rPr>
        <w:t xml:space="preserve">- </w:t>
      </w:r>
      <w:r w:rsidRPr="00525B9E">
        <w:rPr>
          <w:bCs/>
        </w:rPr>
        <w:t>C</w:t>
      </w:r>
      <w:r>
        <w:t>alendar control. Conditionally mandatory.</w:t>
      </w:r>
    </w:p>
    <w:p w14:paraId="3F3E1DDF" w14:textId="36A67FCC" w:rsidR="007568A7" w:rsidRDefault="007568A7" w:rsidP="007568A7">
      <w:pPr>
        <w:pStyle w:val="ListParagraph"/>
        <w:jc w:val="both"/>
      </w:pPr>
      <w:r>
        <w:t>The “</w:t>
      </w:r>
      <w:r w:rsidRPr="007568A7">
        <w:t>Charge creation date</w:t>
      </w:r>
      <w:r>
        <w:t>” is mandatory in case “</w:t>
      </w:r>
      <w:r w:rsidR="0020694C">
        <w:t>Charge Creation</w:t>
      </w:r>
      <w:r>
        <w:t>” is marked as “Yes”.</w:t>
      </w:r>
    </w:p>
    <w:p w14:paraId="4D0CCE00" w14:textId="43108FBF" w:rsidR="007568A7" w:rsidRPr="00031C09" w:rsidRDefault="00353136" w:rsidP="007568A7">
      <w:pPr>
        <w:pStyle w:val="ListParagraph"/>
        <w:jc w:val="both"/>
      </w:pPr>
      <w:r w:rsidRPr="0020694C">
        <w:lastRenderedPageBreak/>
        <w:t xml:space="preserve">Charge </w:t>
      </w:r>
      <w:r w:rsidRPr="00031C09">
        <w:t xml:space="preserve">creation date should be after sanction date and less than the </w:t>
      </w:r>
      <w:r w:rsidRPr="00031C09">
        <w:rPr>
          <w:rPrChange w:id="290" w:author="Supriya Shinde" w:date="2023-02-16T15:35:00Z">
            <w:rPr>
              <w:highlight w:val="yellow"/>
            </w:rPr>
          </w:rPrChange>
        </w:rPr>
        <w:t>first</w:t>
      </w:r>
      <w:r w:rsidRPr="00031C09">
        <w:t xml:space="preserve"> NPA date, should not be a future date.</w:t>
      </w:r>
    </w:p>
    <w:p w14:paraId="3E636FA6" w14:textId="321C1879" w:rsidR="0024648F" w:rsidRPr="00031C09" w:rsidRDefault="00353136" w:rsidP="00353136">
      <w:pPr>
        <w:pStyle w:val="ListParagraph"/>
        <w:jc w:val="both"/>
      </w:pPr>
      <w:r w:rsidRPr="00031C09">
        <w:rPr>
          <w:rPrChange w:id="291" w:author="Supriya Shinde" w:date="2023-02-16T15:35:00Z">
            <w:rPr>
              <w:highlight w:val="yellow"/>
            </w:rPr>
          </w:rPrChange>
        </w:rPr>
        <w:t>Charge creation can be done only once and that too only if Asset Creation is selected as “Yes”.</w:t>
      </w:r>
    </w:p>
    <w:p w14:paraId="087964C4" w14:textId="77777777" w:rsidR="00353136" w:rsidRPr="00031C09" w:rsidRDefault="00353136" w:rsidP="00353136">
      <w:pPr>
        <w:pStyle w:val="ListParagraph"/>
        <w:jc w:val="both"/>
      </w:pPr>
    </w:p>
    <w:p w14:paraId="41AB4364" w14:textId="77777777" w:rsidR="00E57116" w:rsidRDefault="0024648F" w:rsidP="0024648F">
      <w:pPr>
        <w:pStyle w:val="ListParagraph"/>
        <w:numPr>
          <w:ilvl w:val="0"/>
          <w:numId w:val="27"/>
        </w:numPr>
        <w:jc w:val="both"/>
      </w:pPr>
      <w:r w:rsidRPr="00031C09">
        <w:rPr>
          <w:b/>
        </w:rPr>
        <w:t xml:space="preserve">Loan Account Standard: </w:t>
      </w:r>
      <w:r w:rsidRPr="00031C09">
        <w:t xml:space="preserve">User Entry </w:t>
      </w:r>
      <w:r w:rsidRPr="00031C09">
        <w:rPr>
          <w:b/>
        </w:rPr>
        <w:t xml:space="preserve">– </w:t>
      </w:r>
      <w:r w:rsidRPr="00031C09">
        <w:t>Drop</w:t>
      </w:r>
      <w:r>
        <w:t>-down with values “Yes” and “No”.</w:t>
      </w:r>
      <w:r w:rsidRPr="00CA0FEC">
        <w:t xml:space="preserve"> </w:t>
      </w:r>
      <w:r>
        <w:t>Conditionally Optional.</w:t>
      </w:r>
    </w:p>
    <w:p w14:paraId="2171F3B2" w14:textId="77777777" w:rsidR="00E57116" w:rsidRDefault="00E57116" w:rsidP="00E57116">
      <w:pPr>
        <w:pStyle w:val="ListParagraph"/>
        <w:numPr>
          <w:ilvl w:val="1"/>
          <w:numId w:val="27"/>
        </w:numPr>
        <w:jc w:val="both"/>
      </w:pPr>
      <w:r w:rsidRPr="00E57116">
        <w:t xml:space="preserve">If loan account is already marked as NPA and now MLI want to mark this account as Standard the MLI needs to select “Yes” under this option. </w:t>
      </w:r>
    </w:p>
    <w:p w14:paraId="23613DD0" w14:textId="2E4185B6" w:rsidR="0024648F" w:rsidRDefault="00E57116" w:rsidP="00E57116">
      <w:pPr>
        <w:pStyle w:val="ListParagraph"/>
        <w:numPr>
          <w:ilvl w:val="1"/>
          <w:numId w:val="27"/>
        </w:numPr>
        <w:jc w:val="both"/>
      </w:pPr>
      <w:r w:rsidRPr="00CE75D5">
        <w:rPr>
          <w:highlight w:val="yellow"/>
          <w:rPrChange w:id="292" w:author="Supriya Shinde" w:date="2023-06-29T17:57:00Z">
            <w:rPr/>
          </w:rPrChange>
        </w:rPr>
        <w:t xml:space="preserve">CGPAN </w:t>
      </w:r>
      <w:r w:rsidR="0060203B" w:rsidRPr="00CE75D5">
        <w:rPr>
          <w:highlight w:val="yellow"/>
          <w:rPrChange w:id="293" w:author="Supriya Shinde" w:date="2023-06-29T17:57:00Z">
            <w:rPr/>
          </w:rPrChange>
        </w:rPr>
        <w:t xml:space="preserve">against which is claim is lodged </w:t>
      </w:r>
      <w:r w:rsidRPr="00CE75D5">
        <w:rPr>
          <w:highlight w:val="yellow"/>
          <w:rPrChange w:id="294" w:author="Supriya Shinde" w:date="2023-06-29T17:57:00Z">
            <w:rPr/>
          </w:rPrChange>
        </w:rPr>
        <w:t>cannot be marked as Standard Account</w:t>
      </w:r>
      <w:r w:rsidR="0051677E" w:rsidRPr="00CE75D5">
        <w:rPr>
          <w:highlight w:val="yellow"/>
          <w:rPrChange w:id="295" w:author="Supriya Shinde" w:date="2023-06-29T17:57:00Z">
            <w:rPr/>
          </w:rPrChange>
        </w:rPr>
        <w:t>.</w:t>
      </w:r>
      <w:bookmarkStart w:id="296" w:name="_GoBack"/>
      <w:bookmarkEnd w:id="296"/>
      <w:r w:rsidR="0024648F" w:rsidRPr="00E57116">
        <w:t xml:space="preserve">  </w:t>
      </w:r>
    </w:p>
    <w:p w14:paraId="73D90F1F" w14:textId="7E7E35DA" w:rsidR="00E9181E" w:rsidRDefault="00E9181E" w:rsidP="0024648F">
      <w:pPr>
        <w:pStyle w:val="ListParagraph"/>
        <w:jc w:val="both"/>
      </w:pPr>
    </w:p>
    <w:p w14:paraId="784EB3BD" w14:textId="77777777" w:rsidR="00E9181E" w:rsidRDefault="00E9181E" w:rsidP="00E9181E">
      <w:pPr>
        <w:pStyle w:val="ListParagraph"/>
        <w:numPr>
          <w:ilvl w:val="0"/>
          <w:numId w:val="27"/>
        </w:numPr>
        <w:jc w:val="both"/>
      </w:pPr>
      <w:r w:rsidRPr="00E9181E">
        <w:rPr>
          <w:b/>
        </w:rPr>
        <w:t xml:space="preserve">Account Standard Date: </w:t>
      </w:r>
      <w:r w:rsidRPr="00CA0FEC">
        <w:t>User Entry</w:t>
      </w:r>
      <w:r>
        <w:t xml:space="preserve"> </w:t>
      </w:r>
      <w:r>
        <w:rPr>
          <w:b/>
        </w:rPr>
        <w:t xml:space="preserve">- </w:t>
      </w:r>
      <w:r w:rsidRPr="00525B9E">
        <w:rPr>
          <w:bCs/>
        </w:rPr>
        <w:t>C</w:t>
      </w:r>
      <w:r>
        <w:t>alendar control. Conditionally mandatory.</w:t>
      </w:r>
    </w:p>
    <w:p w14:paraId="7E526014" w14:textId="510F36DD" w:rsidR="00E9181E" w:rsidRDefault="00E9181E" w:rsidP="00E9181E">
      <w:pPr>
        <w:pStyle w:val="ListParagraph"/>
        <w:jc w:val="both"/>
      </w:pPr>
      <w:r>
        <w:t>The “Account Standard Date” is mandatory in case “Loan Account Standard” is marked as “Yes”.</w:t>
      </w:r>
    </w:p>
    <w:p w14:paraId="72E2E584" w14:textId="59CB33D5" w:rsidR="0024648F" w:rsidRDefault="00E9181E" w:rsidP="00E9181E">
      <w:pPr>
        <w:pStyle w:val="ListParagraph"/>
        <w:jc w:val="both"/>
      </w:pPr>
      <w:r>
        <w:t xml:space="preserve">Account Standard Date </w:t>
      </w:r>
      <w:r w:rsidR="009D7E98">
        <w:t>should be after Date of NPA and it cannot be a future date.</w:t>
      </w:r>
    </w:p>
    <w:p w14:paraId="2A9052DA" w14:textId="77777777" w:rsidR="00E9181E" w:rsidRDefault="00E9181E" w:rsidP="00E9181E">
      <w:pPr>
        <w:pStyle w:val="ListParagraph"/>
        <w:jc w:val="both"/>
      </w:pPr>
    </w:p>
    <w:p w14:paraId="3E97BF7B" w14:textId="77777777" w:rsidR="00964AE1" w:rsidRDefault="00964AE1" w:rsidP="00964AE1">
      <w:pPr>
        <w:pStyle w:val="ListParagraph"/>
        <w:numPr>
          <w:ilvl w:val="0"/>
          <w:numId w:val="27"/>
        </w:numPr>
        <w:jc w:val="both"/>
      </w:pPr>
      <w:r w:rsidRPr="001C438E">
        <w:rPr>
          <w:b/>
        </w:rPr>
        <w:t>Loan Closed:</w:t>
      </w:r>
      <w:r w:rsidRPr="00CA0FEC">
        <w:t xml:space="preserve"> User Entry</w:t>
      </w:r>
      <w:r>
        <w:t xml:space="preserve"> </w:t>
      </w:r>
      <w:r w:rsidRPr="001C438E">
        <w:rPr>
          <w:b/>
        </w:rPr>
        <w:t xml:space="preserve">– </w:t>
      </w:r>
      <w:r>
        <w:t>Drop-down with values “Yes” and “No”. Mandatory.</w:t>
      </w:r>
    </w:p>
    <w:p w14:paraId="5E99A2C1" w14:textId="77777777" w:rsidR="00964AE1" w:rsidRDefault="00964AE1" w:rsidP="00964AE1">
      <w:pPr>
        <w:pStyle w:val="ListParagraph"/>
        <w:jc w:val="both"/>
      </w:pPr>
      <w:r>
        <w:t>MLI maker to select the value as “Yes”, if loan account to be marked as “Closed”, else select the value as “No”.</w:t>
      </w:r>
    </w:p>
    <w:p w14:paraId="4705B47C" w14:textId="77777777" w:rsidR="00964AE1" w:rsidRDefault="00964AE1" w:rsidP="00964AE1">
      <w:pPr>
        <w:pStyle w:val="ListParagraph"/>
        <w:jc w:val="both"/>
      </w:pPr>
    </w:p>
    <w:p w14:paraId="40E9C1E1" w14:textId="77777777" w:rsidR="00964AE1" w:rsidRDefault="00964AE1" w:rsidP="00964AE1">
      <w:pPr>
        <w:pStyle w:val="ListParagraph"/>
        <w:numPr>
          <w:ilvl w:val="0"/>
          <w:numId w:val="27"/>
        </w:numPr>
        <w:jc w:val="both"/>
      </w:pPr>
      <w:r>
        <w:rPr>
          <w:b/>
        </w:rPr>
        <w:t>Date of Loan Closure:</w:t>
      </w:r>
      <w:r>
        <w:t xml:space="preserve"> </w:t>
      </w:r>
      <w:r w:rsidRPr="00CA0FEC">
        <w:t>User Entry</w:t>
      </w:r>
      <w:r>
        <w:t xml:space="preserve"> </w:t>
      </w:r>
      <w:r>
        <w:rPr>
          <w:b/>
        </w:rPr>
        <w:t xml:space="preserve">- </w:t>
      </w:r>
      <w:r w:rsidRPr="00525B9E">
        <w:rPr>
          <w:bCs/>
        </w:rPr>
        <w:t>C</w:t>
      </w:r>
      <w:r>
        <w:t>alendar control. Conditionally mandatory.</w:t>
      </w:r>
    </w:p>
    <w:p w14:paraId="62BF9D7E" w14:textId="77777777" w:rsidR="00964AE1" w:rsidRDefault="00964AE1" w:rsidP="00964AE1">
      <w:pPr>
        <w:pStyle w:val="ListParagraph"/>
        <w:jc w:val="both"/>
      </w:pPr>
      <w:r>
        <w:t>The “Date of Loan Closure” is mandatory in case “Loan Closed” is marked as “Yes”.</w:t>
      </w:r>
    </w:p>
    <w:p w14:paraId="6C09D2EC" w14:textId="384FA9BB" w:rsidR="00964AE1" w:rsidRDefault="00964AE1" w:rsidP="00964AE1">
      <w:pPr>
        <w:pStyle w:val="ListParagraph"/>
        <w:jc w:val="both"/>
      </w:pPr>
      <w:r>
        <w:t>Date of Loan closure cannot be greater than system date and less than or equal to First Disbursement date (or loan sanction date).</w:t>
      </w:r>
    </w:p>
    <w:p w14:paraId="632F48F7" w14:textId="5E036382" w:rsidR="006605D2" w:rsidRDefault="006605D2" w:rsidP="00964AE1">
      <w:pPr>
        <w:pStyle w:val="ListParagraph"/>
        <w:jc w:val="both"/>
      </w:pPr>
    </w:p>
    <w:p w14:paraId="430D67B7" w14:textId="4D4F3F5B" w:rsidR="006605D2" w:rsidRDefault="006605D2" w:rsidP="006605D2">
      <w:pPr>
        <w:pStyle w:val="ListParagraph"/>
        <w:numPr>
          <w:ilvl w:val="0"/>
          <w:numId w:val="35"/>
        </w:numPr>
        <w:jc w:val="both"/>
      </w:pPr>
      <w:r>
        <w:t xml:space="preserve">Non – Disbursed CGPAN: CGPAN against which no disbursement has done cannot be marked as “NPA” but can only marked as “Closed” </w:t>
      </w:r>
    </w:p>
    <w:p w14:paraId="4FED9401" w14:textId="77777777" w:rsidR="00964AE1" w:rsidRDefault="00964AE1" w:rsidP="00964AE1">
      <w:pPr>
        <w:pStyle w:val="ListParagraph"/>
        <w:jc w:val="both"/>
      </w:pPr>
    </w:p>
    <w:p w14:paraId="2BCDA06F" w14:textId="77777777" w:rsidR="00964AE1" w:rsidRDefault="00964AE1" w:rsidP="00964AE1">
      <w:pPr>
        <w:pStyle w:val="ListParagraph"/>
        <w:jc w:val="both"/>
      </w:pPr>
    </w:p>
    <w:p w14:paraId="55D74250" w14:textId="03ABD4CE" w:rsidR="002A6FA5" w:rsidRPr="002D67F0" w:rsidDel="00031C09" w:rsidRDefault="004C3C0F">
      <w:pPr>
        <w:rPr>
          <w:del w:id="297" w:author="Supriya Shinde" w:date="2023-02-16T15:35:00Z"/>
          <w:rFonts w:cstheme="minorHAnsi"/>
          <w:b/>
          <w:u w:val="single"/>
        </w:rPr>
      </w:pPr>
      <w:r w:rsidRPr="002D67F0">
        <w:rPr>
          <w:rFonts w:cstheme="minorHAnsi"/>
          <w:b/>
          <w:u w:val="single"/>
        </w:rPr>
        <w:br w:type="page"/>
      </w:r>
      <w:bookmarkStart w:id="298" w:name="_MON_1713608992"/>
      <w:bookmarkEnd w:id="298"/>
      <w:r w:rsidR="004A0174" w:rsidRPr="00031C09">
        <w:rPr>
          <w:rFonts w:cstheme="minorHAnsi"/>
          <w:b/>
          <w:rPrChange w:id="299" w:author="Supriya Shinde" w:date="2023-02-16T15:35:00Z">
            <w:rPr>
              <w:rFonts w:cstheme="minorHAnsi"/>
              <w:b/>
            </w:rPr>
          </w:rPrChange>
        </w:rPr>
        <w:object w:dxaOrig="1534" w:dyaOrig="997" w14:anchorId="695BC1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50.25pt" o:ole="">
            <v:imagedata r:id="rId19" o:title=""/>
          </v:shape>
          <o:OLEObject Type="Embed" ProgID="Excel.Sheet.12" ShapeID="_x0000_i1025" DrawAspect="Icon" ObjectID="_1749566609" r:id="rId20"/>
        </w:object>
      </w:r>
      <w:del w:id="300" w:author="Supriya Shinde" w:date="2023-02-16T15:35:00Z">
        <w:r w:rsidR="009D7E98" w:rsidDel="00031C09">
          <w:rPr>
            <w:rFonts w:cstheme="minorHAnsi"/>
            <w:b/>
            <w:u w:val="single"/>
          </w:rPr>
          <w:delText>+</w:delText>
        </w:r>
      </w:del>
    </w:p>
    <w:p w14:paraId="1A6B359F" w14:textId="651DB637" w:rsidR="004A0174" w:rsidDel="00031C09" w:rsidRDefault="004A0174" w:rsidP="004C3C0F">
      <w:pPr>
        <w:pStyle w:val="Heading2"/>
        <w:spacing w:before="60" w:after="60" w:line="276" w:lineRule="auto"/>
        <w:jc w:val="both"/>
        <w:rPr>
          <w:del w:id="301" w:author="Supriya Shinde" w:date="2023-02-16T15:35:00Z"/>
          <w:rFonts w:asciiTheme="minorHAnsi" w:eastAsia="Times New Roman" w:hAnsiTheme="minorHAnsi" w:cstheme="minorHAnsi"/>
          <w:b/>
          <w:bCs/>
          <w:iCs/>
          <w:color w:val="7F7F7F"/>
          <w:sz w:val="22"/>
          <w:szCs w:val="22"/>
        </w:rPr>
      </w:pPr>
    </w:p>
    <w:p w14:paraId="3FE44541" w14:textId="5F1143F4" w:rsidR="003614F1" w:rsidDel="00031C09" w:rsidRDefault="003614F1" w:rsidP="003614F1">
      <w:pPr>
        <w:rPr>
          <w:del w:id="302" w:author="Supriya Shinde" w:date="2023-02-16T15:35:00Z"/>
        </w:rPr>
      </w:pPr>
    </w:p>
    <w:p w14:paraId="3468D1F7" w14:textId="77777777" w:rsidR="003614F1" w:rsidRPr="003614F1" w:rsidRDefault="003614F1" w:rsidP="003614F1"/>
    <w:p w14:paraId="317A5E01" w14:textId="77777777" w:rsidR="004A0174" w:rsidRDefault="004A0174" w:rsidP="004A0174">
      <w:pPr>
        <w:spacing w:after="0"/>
        <w:jc w:val="both"/>
      </w:pPr>
      <w:r w:rsidRPr="00B033B6">
        <w:rPr>
          <w:b/>
        </w:rPr>
        <w:t>Note</w:t>
      </w:r>
      <w:r>
        <w:t>:</w:t>
      </w:r>
    </w:p>
    <w:p w14:paraId="3E752BD3" w14:textId="015556E8" w:rsidR="004A0174" w:rsidRPr="00D024BB" w:rsidRDefault="004A0174" w:rsidP="004A0174">
      <w:pPr>
        <w:pStyle w:val="ListParagraph"/>
        <w:numPr>
          <w:ilvl w:val="0"/>
          <w:numId w:val="30"/>
        </w:numPr>
        <w:jc w:val="both"/>
        <w:rPr>
          <w:color w:val="000000" w:themeColor="text1"/>
        </w:rPr>
      </w:pPr>
      <w:r w:rsidRPr="00D024BB">
        <w:rPr>
          <w:color w:val="000000" w:themeColor="text1"/>
        </w:rPr>
        <w:t xml:space="preserve">MLI creator may either mark the account as </w:t>
      </w:r>
      <w:r w:rsidR="004D741A">
        <w:rPr>
          <w:color w:val="000000" w:themeColor="text1"/>
        </w:rPr>
        <w:t>“Closed” or “NPA” or “Standard”</w:t>
      </w:r>
      <w:r w:rsidR="007B2796">
        <w:rPr>
          <w:color w:val="000000" w:themeColor="text1"/>
        </w:rPr>
        <w:t>.</w:t>
      </w:r>
    </w:p>
    <w:p w14:paraId="301F00DD" w14:textId="150F5D25" w:rsidR="004A0174" w:rsidRPr="00D024BB" w:rsidRDefault="004A0174" w:rsidP="004A0174">
      <w:pPr>
        <w:pStyle w:val="ListParagraph"/>
        <w:numPr>
          <w:ilvl w:val="0"/>
          <w:numId w:val="30"/>
        </w:numPr>
        <w:spacing w:after="0"/>
        <w:jc w:val="both"/>
        <w:rPr>
          <w:color w:val="000000" w:themeColor="text1"/>
        </w:rPr>
      </w:pPr>
      <w:r w:rsidRPr="00D024BB">
        <w:rPr>
          <w:color w:val="000000" w:themeColor="text1"/>
        </w:rPr>
        <w:t>Account can be marked as NPA</w:t>
      </w:r>
      <w:r w:rsidR="00242E76">
        <w:rPr>
          <w:color w:val="000000" w:themeColor="text1"/>
        </w:rPr>
        <w:t xml:space="preserve"> or standard any</w:t>
      </w:r>
      <w:r w:rsidRPr="00D024BB">
        <w:rPr>
          <w:color w:val="000000" w:themeColor="text1"/>
        </w:rPr>
        <w:t xml:space="preserve"> number of times (If NPA then Standard and vice versa)</w:t>
      </w:r>
    </w:p>
    <w:p w14:paraId="788719D2" w14:textId="77777777" w:rsidR="004A0174" w:rsidRDefault="004A0174" w:rsidP="004A0174">
      <w:pPr>
        <w:pStyle w:val="ListParagraph"/>
        <w:numPr>
          <w:ilvl w:val="0"/>
          <w:numId w:val="30"/>
        </w:numPr>
        <w:spacing w:after="0"/>
        <w:jc w:val="both"/>
      </w:pPr>
      <w:r>
        <w:t>Error message is shown in Invalid reports</w:t>
      </w:r>
    </w:p>
    <w:p w14:paraId="71F683D3" w14:textId="77777777" w:rsidR="004A0174" w:rsidRDefault="004A0174" w:rsidP="004A0174">
      <w:pPr>
        <w:pStyle w:val="ListParagraph"/>
        <w:numPr>
          <w:ilvl w:val="0"/>
          <w:numId w:val="30"/>
        </w:numPr>
        <w:spacing w:after="0"/>
        <w:jc w:val="both"/>
      </w:pPr>
      <w:r>
        <w:t>Management Certificate to be provided for MLI Approver. Text as follows:</w:t>
      </w:r>
    </w:p>
    <w:p w14:paraId="192C1D48" w14:textId="414308DA" w:rsidR="004A0174" w:rsidRDefault="004A0174" w:rsidP="004A0174">
      <w:pPr>
        <w:spacing w:after="0"/>
        <w:jc w:val="both"/>
      </w:pPr>
    </w:p>
    <w:p w14:paraId="43B75C1A" w14:textId="5B777D69" w:rsidR="003614F1" w:rsidRDefault="003614F1" w:rsidP="004A0174">
      <w:pPr>
        <w:spacing w:after="0"/>
        <w:jc w:val="both"/>
      </w:pPr>
    </w:p>
    <w:p w14:paraId="12131DB5" w14:textId="13BA7792" w:rsidR="003614F1" w:rsidRDefault="003614F1" w:rsidP="004A0174">
      <w:pPr>
        <w:spacing w:after="0"/>
        <w:jc w:val="both"/>
      </w:pPr>
    </w:p>
    <w:p w14:paraId="7389D6DB" w14:textId="77777777" w:rsidR="003614F1" w:rsidRDefault="003614F1" w:rsidP="004A0174">
      <w:pPr>
        <w:spacing w:after="0"/>
        <w:jc w:val="both"/>
      </w:pPr>
    </w:p>
    <w:p w14:paraId="4C6C0EB9" w14:textId="77777777" w:rsidR="004A0174" w:rsidRDefault="004A0174" w:rsidP="004A0174">
      <w:pPr>
        <w:spacing w:after="0"/>
        <w:jc w:val="both"/>
      </w:pPr>
      <w:r>
        <w:rPr>
          <w:noProof/>
          <w:lang w:val="en-IN" w:eastAsia="en-IN"/>
        </w:rPr>
        <mc:AlternateContent>
          <mc:Choice Requires="wps">
            <w:drawing>
              <wp:anchor distT="0" distB="0" distL="114300" distR="114300" simplePos="0" relativeHeight="251789312" behindDoc="0" locked="0" layoutInCell="1" allowOverlap="1" wp14:anchorId="5F934E24" wp14:editId="3129960B">
                <wp:simplePos x="0" y="0"/>
                <wp:positionH relativeFrom="margin">
                  <wp:align>left</wp:align>
                </wp:positionH>
                <wp:positionV relativeFrom="paragraph">
                  <wp:posOffset>103505</wp:posOffset>
                </wp:positionV>
                <wp:extent cx="6082306" cy="2520563"/>
                <wp:effectExtent l="0" t="0" r="13970" b="13335"/>
                <wp:wrapNone/>
                <wp:docPr id="1" name="Rounded Rectangle 1"/>
                <wp:cNvGraphicFramePr/>
                <a:graphic xmlns:a="http://schemas.openxmlformats.org/drawingml/2006/main">
                  <a:graphicData uri="http://schemas.microsoft.com/office/word/2010/wordprocessingShape">
                    <wps:wsp>
                      <wps:cNvSpPr/>
                      <wps:spPr>
                        <a:xfrm>
                          <a:off x="0" y="0"/>
                          <a:ext cx="6082306" cy="2520563"/>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EFD2A1C" w14:textId="77777777" w:rsidR="004A0174" w:rsidRDefault="004A0174" w:rsidP="004A0174">
                            <w:pPr>
                              <w:spacing w:after="0"/>
                              <w:jc w:val="both"/>
                            </w:pPr>
                            <w:r>
                              <w:t>Management certificate</w:t>
                            </w:r>
                          </w:p>
                          <w:p w14:paraId="0145646B" w14:textId="77777777" w:rsidR="004A0174" w:rsidRDefault="004A0174" w:rsidP="004A0174">
                            <w:pPr>
                              <w:spacing w:after="0"/>
                              <w:jc w:val="both"/>
                            </w:pPr>
                          </w:p>
                          <w:p w14:paraId="5E2A143E" w14:textId="77777777" w:rsidR="004A0174" w:rsidRPr="00AB46B0" w:rsidRDefault="004A0174" w:rsidP="004A0174">
                            <w:pPr>
                              <w:rPr>
                                <w:rFonts w:cs="Segoe UI"/>
                                <w:bCs/>
                                <w:color w:val="444444"/>
                                <w:sz w:val="20"/>
                                <w:szCs w:val="20"/>
                                <w:shd w:val="clear" w:color="auto" w:fill="FFFFFF"/>
                              </w:rPr>
                            </w:pPr>
                            <w:r w:rsidRPr="00AB46B0">
                              <w:rPr>
                                <w:rFonts w:cs="Segoe UI"/>
                                <w:bCs/>
                                <w:color w:val="444444"/>
                                <w:sz w:val="20"/>
                                <w:szCs w:val="20"/>
                                <w:shd w:val="clear" w:color="auto" w:fill="FFFFFF"/>
                              </w:rPr>
                              <w:t xml:space="preserve">        I, the authorized officer of the member Lending institution indicated below, hereby certify that:</w:t>
                            </w:r>
                          </w:p>
                          <w:p w14:paraId="0F577149" w14:textId="77777777" w:rsidR="004A0174" w:rsidRPr="00AB46B0" w:rsidRDefault="004A0174" w:rsidP="004A0174">
                            <w:pPr>
                              <w:pStyle w:val="ListParagraph"/>
                              <w:numPr>
                                <w:ilvl w:val="0"/>
                                <w:numId w:val="31"/>
                              </w:numPr>
                              <w:rPr>
                                <w:rFonts w:cs="Segoe UI"/>
                                <w:bCs/>
                                <w:color w:val="444444"/>
                                <w:sz w:val="20"/>
                                <w:szCs w:val="20"/>
                                <w:shd w:val="clear" w:color="auto" w:fill="FFFFFF"/>
                              </w:rPr>
                            </w:pPr>
                            <w:r w:rsidRPr="00AB46B0">
                              <w:rPr>
                                <w:rFonts w:cs="Segoe UI"/>
                                <w:bCs/>
                                <w:color w:val="444444"/>
                                <w:sz w:val="20"/>
                                <w:szCs w:val="20"/>
                                <w:shd w:val="clear" w:color="auto" w:fill="FFFFFF"/>
                              </w:rPr>
                              <w:t>The information provided in update guarantee Form are true &amp; correct.</w:t>
                            </w:r>
                          </w:p>
                          <w:p w14:paraId="28A1A588" w14:textId="3ED29EF7" w:rsidR="004A0174" w:rsidRPr="00AB46B0" w:rsidRDefault="004A0174" w:rsidP="004A0174">
                            <w:pPr>
                              <w:pStyle w:val="ListParagraph"/>
                              <w:numPr>
                                <w:ilvl w:val="0"/>
                                <w:numId w:val="31"/>
                              </w:numPr>
                              <w:rPr>
                                <w:sz w:val="20"/>
                                <w:szCs w:val="20"/>
                              </w:rPr>
                            </w:pPr>
                            <w:r w:rsidRPr="00AB46B0">
                              <w:rPr>
                                <w:rFonts w:cs="Segoe UI"/>
                                <w:bCs/>
                                <w:color w:val="444444"/>
                                <w:sz w:val="20"/>
                                <w:szCs w:val="20"/>
                                <w:shd w:val="clear" w:color="auto" w:fill="FFFFFF"/>
                              </w:rPr>
                              <w:t>In case any of the information provided by us is found to be incorrect, the guarantee cover</w:t>
                            </w:r>
                            <w:r w:rsidRPr="00AB46B0">
                              <w:rPr>
                                <w:rFonts w:cs="Segoe UI"/>
                                <w:bCs/>
                                <w:color w:val="444444"/>
                                <w:sz w:val="20"/>
                                <w:szCs w:val="20"/>
                              </w:rPr>
                              <w:t xml:space="preserve"> </w:t>
                            </w:r>
                            <w:r w:rsidRPr="00AB46B0">
                              <w:rPr>
                                <w:rFonts w:cs="Segoe UI"/>
                                <w:bCs/>
                                <w:color w:val="444444"/>
                                <w:sz w:val="20"/>
                                <w:szCs w:val="20"/>
                                <w:shd w:val="clear" w:color="auto" w:fill="FFFFFF"/>
                              </w:rPr>
                              <w:t>provided by Trust/Trustee under LGSCA</w:t>
                            </w:r>
                            <w:r>
                              <w:rPr>
                                <w:rFonts w:cs="Segoe UI"/>
                                <w:bCs/>
                                <w:color w:val="444444"/>
                                <w:sz w:val="20"/>
                                <w:szCs w:val="20"/>
                                <w:shd w:val="clear" w:color="auto" w:fill="FFFFFF"/>
                              </w:rPr>
                              <w:t>TS</w:t>
                            </w:r>
                            <w:r w:rsidRPr="00AB46B0">
                              <w:rPr>
                                <w:rFonts w:cs="Segoe UI"/>
                                <w:bCs/>
                                <w:color w:val="444444"/>
                                <w:sz w:val="20"/>
                                <w:szCs w:val="20"/>
                                <w:shd w:val="clear" w:color="auto" w:fill="FFFFFF"/>
                              </w:rPr>
                              <w:t>S shall become Null &amp; Void and the Trust/Trustee</w:t>
                            </w:r>
                            <w:r w:rsidRPr="00AB46B0">
                              <w:rPr>
                                <w:rFonts w:cs="Segoe UI"/>
                                <w:bCs/>
                                <w:color w:val="444444"/>
                                <w:sz w:val="20"/>
                                <w:szCs w:val="20"/>
                              </w:rPr>
                              <w:t xml:space="preserve"> </w:t>
                            </w:r>
                            <w:r w:rsidRPr="00AB46B0">
                              <w:rPr>
                                <w:rFonts w:cs="Segoe UI"/>
                                <w:bCs/>
                                <w:color w:val="444444"/>
                                <w:sz w:val="20"/>
                                <w:szCs w:val="20"/>
                                <w:shd w:val="clear" w:color="auto" w:fill="FFFFFF"/>
                              </w:rPr>
                              <w:t>or its constituents shall be free to take such action as deemed necessary.</w:t>
                            </w:r>
                          </w:p>
                          <w:p w14:paraId="5C582C18" w14:textId="77777777" w:rsidR="004A0174" w:rsidRPr="00AB46B0" w:rsidRDefault="004A0174" w:rsidP="004A0174">
                            <w:pPr>
                              <w:pStyle w:val="ListParagraph"/>
                              <w:rPr>
                                <w:sz w:val="20"/>
                                <w:szCs w:val="20"/>
                              </w:rPr>
                            </w:pPr>
                          </w:p>
                          <w:p w14:paraId="3DA07ED1" w14:textId="77777777" w:rsidR="004A0174" w:rsidRPr="00B22891" w:rsidRDefault="004A0174" w:rsidP="004A0174">
                            <w:pPr>
                              <w:pStyle w:val="ListParagraph"/>
                              <w:shd w:val="clear" w:color="auto" w:fill="FFFFFF"/>
                              <w:spacing w:before="764" w:after="15" w:line="240" w:lineRule="auto"/>
                              <w:rPr>
                                <w:rFonts w:eastAsia="Times New Roman" w:cs="Segoe UI"/>
                                <w:bCs/>
                                <w:color w:val="444444"/>
                                <w:sz w:val="20"/>
                                <w:szCs w:val="20"/>
                              </w:rPr>
                            </w:pPr>
                            <w:r w:rsidRPr="00B22891">
                              <w:rPr>
                                <w:rFonts w:eastAsia="Times New Roman" w:cs="Segoe UI"/>
                                <w:bCs/>
                                <w:color w:val="444444"/>
                                <w:sz w:val="20"/>
                                <w:szCs w:val="20"/>
                              </w:rPr>
                              <w:t>MLI N</w:t>
                            </w:r>
                            <w:r>
                              <w:rPr>
                                <w:rFonts w:eastAsia="Times New Roman" w:cs="Segoe UI"/>
                                <w:bCs/>
                                <w:color w:val="444444"/>
                                <w:sz w:val="20"/>
                                <w:szCs w:val="20"/>
                              </w:rPr>
                              <w:t>ame</w:t>
                            </w:r>
                            <w:r w:rsidRPr="00B22891">
                              <w:rPr>
                                <w:rFonts w:eastAsia="Times New Roman" w:cs="Segoe UI"/>
                                <w:bCs/>
                                <w:color w:val="444444"/>
                                <w:sz w:val="20"/>
                                <w:szCs w:val="20"/>
                              </w:rPr>
                              <w:t>: </w:t>
                            </w:r>
                            <w:r>
                              <w:rPr>
                                <w:rFonts w:eastAsia="Times New Roman" w:cs="Segoe UI"/>
                                <w:bCs/>
                                <w:color w:val="444444"/>
                                <w:sz w:val="20"/>
                                <w:szCs w:val="20"/>
                              </w:rPr>
                              <w:t>&lt;name of the mli&gt;</w:t>
                            </w:r>
                          </w:p>
                          <w:p w14:paraId="512DF98E" w14:textId="77777777" w:rsidR="004A0174" w:rsidRPr="00B22891" w:rsidRDefault="004A0174" w:rsidP="004A0174">
                            <w:pPr>
                              <w:pStyle w:val="ListParagraph"/>
                              <w:shd w:val="clear" w:color="auto" w:fill="FFFFFF"/>
                              <w:spacing w:after="15" w:line="240" w:lineRule="auto"/>
                              <w:rPr>
                                <w:rFonts w:eastAsia="Times New Roman" w:cs="Segoe UI"/>
                                <w:bCs/>
                                <w:color w:val="444444"/>
                                <w:sz w:val="20"/>
                                <w:szCs w:val="20"/>
                              </w:rPr>
                            </w:pPr>
                            <w:r>
                              <w:rPr>
                                <w:rFonts w:eastAsia="Times New Roman" w:cs="Segoe UI"/>
                                <w:bCs/>
                                <w:color w:val="444444"/>
                                <w:sz w:val="20"/>
                                <w:szCs w:val="20"/>
                              </w:rPr>
                              <w:t>User Name</w:t>
                            </w:r>
                            <w:r w:rsidRPr="00B22891">
                              <w:rPr>
                                <w:rFonts w:eastAsia="Times New Roman" w:cs="Segoe UI"/>
                                <w:bCs/>
                                <w:color w:val="444444"/>
                                <w:sz w:val="20"/>
                                <w:szCs w:val="20"/>
                              </w:rPr>
                              <w:t>: </w:t>
                            </w:r>
                            <w:r>
                              <w:rPr>
                                <w:rFonts w:eastAsia="Times New Roman" w:cs="Segoe UI"/>
                                <w:bCs/>
                                <w:color w:val="444444"/>
                                <w:sz w:val="20"/>
                                <w:szCs w:val="20"/>
                              </w:rPr>
                              <w:t>&lt;user id of checker as per login&gt;</w:t>
                            </w:r>
                          </w:p>
                          <w:p w14:paraId="6BCBB06C" w14:textId="77777777" w:rsidR="004A0174" w:rsidRPr="00B22891" w:rsidRDefault="004A0174" w:rsidP="004A0174">
                            <w:pPr>
                              <w:pStyle w:val="ListParagraph"/>
                              <w:shd w:val="clear" w:color="auto" w:fill="FFFFFF"/>
                              <w:spacing w:after="15" w:line="240" w:lineRule="auto"/>
                              <w:rPr>
                                <w:rFonts w:eastAsia="Times New Roman" w:cs="Segoe UI"/>
                                <w:bCs/>
                                <w:color w:val="444444"/>
                                <w:sz w:val="20"/>
                                <w:szCs w:val="20"/>
                              </w:rPr>
                            </w:pPr>
                            <w:r>
                              <w:rPr>
                                <w:rFonts w:eastAsia="Times New Roman" w:cs="Segoe UI"/>
                                <w:bCs/>
                                <w:color w:val="444444"/>
                                <w:sz w:val="20"/>
                                <w:szCs w:val="20"/>
                              </w:rPr>
                              <w:t>First Name</w:t>
                            </w:r>
                            <w:r w:rsidRPr="00B22891">
                              <w:rPr>
                                <w:rFonts w:eastAsia="Times New Roman" w:cs="Segoe UI"/>
                                <w:bCs/>
                                <w:color w:val="444444"/>
                                <w:sz w:val="20"/>
                                <w:szCs w:val="20"/>
                              </w:rPr>
                              <w:t>: </w:t>
                            </w:r>
                            <w:r>
                              <w:rPr>
                                <w:rFonts w:eastAsia="Times New Roman" w:cs="Segoe UI"/>
                                <w:bCs/>
                                <w:color w:val="444444"/>
                                <w:sz w:val="20"/>
                                <w:szCs w:val="20"/>
                              </w:rPr>
                              <w:t>&lt;</w:t>
                            </w:r>
                            <w:r w:rsidRPr="002D2C14">
                              <w:rPr>
                                <w:rFonts w:eastAsia="Times New Roman" w:cs="Segoe UI"/>
                                <w:bCs/>
                                <w:color w:val="444444"/>
                                <w:sz w:val="20"/>
                                <w:szCs w:val="20"/>
                              </w:rPr>
                              <w:t xml:space="preserve"> </w:t>
                            </w:r>
                            <w:r>
                              <w:rPr>
                                <w:rFonts w:eastAsia="Times New Roman" w:cs="Segoe UI"/>
                                <w:bCs/>
                                <w:color w:val="444444"/>
                                <w:sz w:val="20"/>
                                <w:szCs w:val="20"/>
                              </w:rPr>
                              <w:t>first name of checker as per login &gt;</w:t>
                            </w:r>
                          </w:p>
                          <w:p w14:paraId="003C1866" w14:textId="77777777" w:rsidR="004A0174" w:rsidRPr="00B22891" w:rsidRDefault="004A0174" w:rsidP="004A0174">
                            <w:pPr>
                              <w:pStyle w:val="ListParagraph"/>
                              <w:shd w:val="clear" w:color="auto" w:fill="FFFFFF"/>
                              <w:spacing w:after="15" w:line="240" w:lineRule="auto"/>
                              <w:rPr>
                                <w:rFonts w:eastAsia="Times New Roman" w:cs="Segoe UI"/>
                                <w:bCs/>
                                <w:color w:val="444444"/>
                                <w:sz w:val="20"/>
                                <w:szCs w:val="20"/>
                              </w:rPr>
                            </w:pPr>
                            <w:r>
                              <w:rPr>
                                <w:rFonts w:eastAsia="Times New Roman" w:cs="Segoe UI"/>
                                <w:bCs/>
                                <w:color w:val="444444"/>
                                <w:sz w:val="20"/>
                                <w:szCs w:val="20"/>
                              </w:rPr>
                              <w:t>Last Name</w:t>
                            </w:r>
                            <w:r w:rsidRPr="00B22891">
                              <w:rPr>
                                <w:rFonts w:eastAsia="Times New Roman" w:cs="Segoe UI"/>
                                <w:bCs/>
                                <w:color w:val="444444"/>
                                <w:sz w:val="20"/>
                                <w:szCs w:val="20"/>
                              </w:rPr>
                              <w:t>: </w:t>
                            </w:r>
                            <w:r>
                              <w:rPr>
                                <w:rFonts w:eastAsia="Times New Roman" w:cs="Segoe UI"/>
                                <w:bCs/>
                                <w:color w:val="444444"/>
                                <w:sz w:val="20"/>
                                <w:szCs w:val="20"/>
                              </w:rPr>
                              <w:t>&lt;</w:t>
                            </w:r>
                            <w:r w:rsidRPr="002D2C14">
                              <w:rPr>
                                <w:rFonts w:eastAsia="Times New Roman" w:cs="Segoe UI"/>
                                <w:bCs/>
                                <w:color w:val="444444"/>
                                <w:sz w:val="20"/>
                                <w:szCs w:val="20"/>
                              </w:rPr>
                              <w:t xml:space="preserve"> </w:t>
                            </w:r>
                            <w:r>
                              <w:rPr>
                                <w:rFonts w:eastAsia="Times New Roman" w:cs="Segoe UI"/>
                                <w:bCs/>
                                <w:color w:val="444444"/>
                                <w:sz w:val="20"/>
                                <w:szCs w:val="20"/>
                              </w:rPr>
                              <w:t>last name of checker as per login &gt;</w:t>
                            </w:r>
                          </w:p>
                          <w:p w14:paraId="1C80A998" w14:textId="77777777" w:rsidR="004A0174" w:rsidRDefault="004A0174" w:rsidP="004A017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F934E24" id="Rounded Rectangle 1" o:spid="_x0000_s1028" style="position:absolute;left:0;text-align:left;margin-left:0;margin-top:8.15pt;width:478.9pt;height:198.45pt;z-index:251789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" fillcolor="white [3201]" strokecolor="#70ad47 [3209]" strokeweight="1pt">
                <v:stroke joinstyle="miter"/>
                <v:textbox>
                  <w:txbxContent>
                    <w:p w14:paraId="6EFD2A1C" w14:textId="77777777" w:rsidR="004A0174" w:rsidRDefault="004A0174" w:rsidP="004A0174">
                      <w:pPr>
                        <w:spacing w:after="0"/>
                        <w:jc w:val="both"/>
                      </w:pPr>
                      <w:r>
                        <w:t>Management certificate</w:t>
                      </w:r>
                    </w:p>
                    <w:p w14:paraId="0145646B" w14:textId="77777777" w:rsidR="004A0174" w:rsidRDefault="004A0174" w:rsidP="004A0174">
                      <w:pPr>
                        <w:spacing w:after="0"/>
                        <w:jc w:val="both"/>
                      </w:pPr>
                    </w:p>
                    <w:p w14:paraId="5E2A143E" w14:textId="77777777" w:rsidR="004A0174" w:rsidRPr="00AB46B0" w:rsidRDefault="004A0174" w:rsidP="004A0174">
                      <w:pPr>
                        <w:rPr>
                          <w:rFonts w:cs="Segoe UI"/>
                          <w:bCs/>
                          <w:color w:val="444444"/>
                          <w:sz w:val="20"/>
                          <w:szCs w:val="20"/>
                          <w:shd w:val="clear" w:color="auto" w:fill="FFFFFF"/>
                        </w:rPr>
                      </w:pPr>
                      <w:r w:rsidRPr="00AB46B0">
                        <w:rPr>
                          <w:rFonts w:cs="Segoe UI"/>
                          <w:bCs/>
                          <w:color w:val="444444"/>
                          <w:sz w:val="20"/>
                          <w:szCs w:val="20"/>
                          <w:shd w:val="clear" w:color="auto" w:fill="FFFFFF"/>
                        </w:rPr>
                        <w:t xml:space="preserve">        I, the authorized officer of the member Lending institution indicated below, hereby certify that:</w:t>
                      </w:r>
                    </w:p>
                    <w:p w14:paraId="0F577149" w14:textId="77777777" w:rsidR="004A0174" w:rsidRPr="00AB46B0" w:rsidRDefault="004A0174" w:rsidP="004A0174">
                      <w:pPr>
                        <w:pStyle w:val="ListParagraph"/>
                        <w:numPr>
                          <w:ilvl w:val="0"/>
                          <w:numId w:val="31"/>
                        </w:numPr>
                        <w:rPr>
                          <w:rFonts w:cs="Segoe UI"/>
                          <w:bCs/>
                          <w:color w:val="444444"/>
                          <w:sz w:val="20"/>
                          <w:szCs w:val="20"/>
                          <w:shd w:val="clear" w:color="auto" w:fill="FFFFFF"/>
                        </w:rPr>
                      </w:pPr>
                      <w:r w:rsidRPr="00AB46B0">
                        <w:rPr>
                          <w:rFonts w:cs="Segoe UI"/>
                          <w:bCs/>
                          <w:color w:val="444444"/>
                          <w:sz w:val="20"/>
                          <w:szCs w:val="20"/>
                          <w:shd w:val="clear" w:color="auto" w:fill="FFFFFF"/>
                        </w:rPr>
                        <w:t>The information provided in update guarantee Form are true &amp; correct.</w:t>
                      </w:r>
                    </w:p>
                    <w:p w14:paraId="28A1A588" w14:textId="3ED29EF7" w:rsidR="004A0174" w:rsidRPr="00AB46B0" w:rsidRDefault="004A0174" w:rsidP="004A0174">
                      <w:pPr>
                        <w:pStyle w:val="ListParagraph"/>
                        <w:numPr>
                          <w:ilvl w:val="0"/>
                          <w:numId w:val="31"/>
                        </w:numPr>
                        <w:rPr>
                          <w:sz w:val="20"/>
                          <w:szCs w:val="20"/>
                        </w:rPr>
                      </w:pPr>
                      <w:r w:rsidRPr="00AB46B0">
                        <w:rPr>
                          <w:rFonts w:cs="Segoe UI"/>
                          <w:bCs/>
                          <w:color w:val="444444"/>
                          <w:sz w:val="20"/>
                          <w:szCs w:val="20"/>
                          <w:shd w:val="clear" w:color="auto" w:fill="FFFFFF"/>
                        </w:rPr>
                        <w:t>In case any of the information provided by us is found to be incorrect, the guarantee cover</w:t>
                      </w:r>
                      <w:r w:rsidRPr="00AB46B0">
                        <w:rPr>
                          <w:rFonts w:cs="Segoe UI"/>
                          <w:bCs/>
                          <w:color w:val="444444"/>
                          <w:sz w:val="20"/>
                          <w:szCs w:val="20"/>
                        </w:rPr>
                        <w:t xml:space="preserve"> </w:t>
                      </w:r>
                      <w:r w:rsidRPr="00AB46B0">
                        <w:rPr>
                          <w:rFonts w:cs="Segoe UI"/>
                          <w:bCs/>
                          <w:color w:val="444444"/>
                          <w:sz w:val="20"/>
                          <w:szCs w:val="20"/>
                          <w:shd w:val="clear" w:color="auto" w:fill="FFFFFF"/>
                        </w:rPr>
                        <w:t>provided by Trust/Trustee under LGSCA</w:t>
                      </w:r>
                      <w:r>
                        <w:rPr>
                          <w:rFonts w:cs="Segoe UI"/>
                          <w:bCs/>
                          <w:color w:val="444444"/>
                          <w:sz w:val="20"/>
                          <w:szCs w:val="20"/>
                          <w:shd w:val="clear" w:color="auto" w:fill="FFFFFF"/>
                        </w:rPr>
                        <w:t>TS</w:t>
                      </w:r>
                      <w:r w:rsidRPr="00AB46B0">
                        <w:rPr>
                          <w:rFonts w:cs="Segoe UI"/>
                          <w:bCs/>
                          <w:color w:val="444444"/>
                          <w:sz w:val="20"/>
                          <w:szCs w:val="20"/>
                          <w:shd w:val="clear" w:color="auto" w:fill="FFFFFF"/>
                        </w:rPr>
                        <w:t>S shall become Null &amp; Void and the Trust/Trustee</w:t>
                      </w:r>
                      <w:r w:rsidRPr="00AB46B0">
                        <w:rPr>
                          <w:rFonts w:cs="Segoe UI"/>
                          <w:bCs/>
                          <w:color w:val="444444"/>
                          <w:sz w:val="20"/>
                          <w:szCs w:val="20"/>
                        </w:rPr>
                        <w:t xml:space="preserve"> </w:t>
                      </w:r>
                      <w:r w:rsidRPr="00AB46B0">
                        <w:rPr>
                          <w:rFonts w:cs="Segoe UI"/>
                          <w:bCs/>
                          <w:color w:val="444444"/>
                          <w:sz w:val="20"/>
                          <w:szCs w:val="20"/>
                          <w:shd w:val="clear" w:color="auto" w:fill="FFFFFF"/>
                        </w:rPr>
                        <w:t>or its constituents shall be free to take such action as deemed necessary.</w:t>
                      </w:r>
                    </w:p>
                    <w:p w14:paraId="5C582C18" w14:textId="77777777" w:rsidR="004A0174" w:rsidRPr="00AB46B0" w:rsidRDefault="004A0174" w:rsidP="004A0174">
                      <w:pPr>
                        <w:pStyle w:val="ListParagraph"/>
                        <w:rPr>
                          <w:sz w:val="20"/>
                          <w:szCs w:val="20"/>
                        </w:rPr>
                      </w:pPr>
                    </w:p>
                    <w:p w14:paraId="3DA07ED1" w14:textId="77777777" w:rsidR="004A0174" w:rsidRPr="00B22891" w:rsidRDefault="004A0174" w:rsidP="004A0174">
                      <w:pPr>
                        <w:pStyle w:val="ListParagraph"/>
                        <w:shd w:val="clear" w:color="auto" w:fill="FFFFFF"/>
                        <w:spacing w:before="764" w:after="15" w:line="240" w:lineRule="auto"/>
                        <w:rPr>
                          <w:rFonts w:eastAsia="Times New Roman" w:cs="Segoe UI"/>
                          <w:bCs/>
                          <w:color w:val="444444"/>
                          <w:sz w:val="20"/>
                          <w:szCs w:val="20"/>
                        </w:rPr>
                      </w:pPr>
                      <w:r w:rsidRPr="00B22891">
                        <w:rPr>
                          <w:rFonts w:eastAsia="Times New Roman" w:cs="Segoe UI"/>
                          <w:bCs/>
                          <w:color w:val="444444"/>
                          <w:sz w:val="20"/>
                          <w:szCs w:val="20"/>
                        </w:rPr>
                        <w:t>MLI N</w:t>
                      </w:r>
                      <w:r>
                        <w:rPr>
                          <w:rFonts w:eastAsia="Times New Roman" w:cs="Segoe UI"/>
                          <w:bCs/>
                          <w:color w:val="444444"/>
                          <w:sz w:val="20"/>
                          <w:szCs w:val="20"/>
                        </w:rPr>
                        <w:t>ame</w:t>
                      </w:r>
                      <w:r w:rsidRPr="00B22891">
                        <w:rPr>
                          <w:rFonts w:eastAsia="Times New Roman" w:cs="Segoe UI"/>
                          <w:bCs/>
                          <w:color w:val="444444"/>
                          <w:sz w:val="20"/>
                          <w:szCs w:val="20"/>
                        </w:rPr>
                        <w:t>: </w:t>
                      </w:r>
                      <w:r>
                        <w:rPr>
                          <w:rFonts w:eastAsia="Times New Roman" w:cs="Segoe UI"/>
                          <w:bCs/>
                          <w:color w:val="444444"/>
                          <w:sz w:val="20"/>
                          <w:szCs w:val="20"/>
                        </w:rPr>
                        <w:t>&lt;name of the mli&gt;</w:t>
                      </w:r>
                    </w:p>
                    <w:p w14:paraId="512DF98E" w14:textId="77777777" w:rsidR="004A0174" w:rsidRPr="00B22891" w:rsidRDefault="004A0174" w:rsidP="004A0174">
                      <w:pPr>
                        <w:pStyle w:val="ListParagraph"/>
                        <w:shd w:val="clear" w:color="auto" w:fill="FFFFFF"/>
                        <w:spacing w:after="15" w:line="240" w:lineRule="auto"/>
                        <w:rPr>
                          <w:rFonts w:eastAsia="Times New Roman" w:cs="Segoe UI"/>
                          <w:bCs/>
                          <w:color w:val="444444"/>
                          <w:sz w:val="20"/>
                          <w:szCs w:val="20"/>
                        </w:rPr>
                      </w:pPr>
                      <w:r>
                        <w:rPr>
                          <w:rFonts w:eastAsia="Times New Roman" w:cs="Segoe UI"/>
                          <w:bCs/>
                          <w:color w:val="444444"/>
                          <w:sz w:val="20"/>
                          <w:szCs w:val="20"/>
                        </w:rPr>
                        <w:t>User Name</w:t>
                      </w:r>
                      <w:r w:rsidRPr="00B22891">
                        <w:rPr>
                          <w:rFonts w:eastAsia="Times New Roman" w:cs="Segoe UI"/>
                          <w:bCs/>
                          <w:color w:val="444444"/>
                          <w:sz w:val="20"/>
                          <w:szCs w:val="20"/>
                        </w:rPr>
                        <w:t>: </w:t>
                      </w:r>
                      <w:r>
                        <w:rPr>
                          <w:rFonts w:eastAsia="Times New Roman" w:cs="Segoe UI"/>
                          <w:bCs/>
                          <w:color w:val="444444"/>
                          <w:sz w:val="20"/>
                          <w:szCs w:val="20"/>
                        </w:rPr>
                        <w:t>&lt;user id of checker as per login&gt;</w:t>
                      </w:r>
                    </w:p>
                    <w:p w14:paraId="6BCBB06C" w14:textId="77777777" w:rsidR="004A0174" w:rsidRPr="00B22891" w:rsidRDefault="004A0174" w:rsidP="004A0174">
                      <w:pPr>
                        <w:pStyle w:val="ListParagraph"/>
                        <w:shd w:val="clear" w:color="auto" w:fill="FFFFFF"/>
                        <w:spacing w:after="15" w:line="240" w:lineRule="auto"/>
                        <w:rPr>
                          <w:rFonts w:eastAsia="Times New Roman" w:cs="Segoe UI"/>
                          <w:bCs/>
                          <w:color w:val="444444"/>
                          <w:sz w:val="20"/>
                          <w:szCs w:val="20"/>
                        </w:rPr>
                      </w:pPr>
                      <w:r>
                        <w:rPr>
                          <w:rFonts w:eastAsia="Times New Roman" w:cs="Segoe UI"/>
                          <w:bCs/>
                          <w:color w:val="444444"/>
                          <w:sz w:val="20"/>
                          <w:szCs w:val="20"/>
                        </w:rPr>
                        <w:t>First Name</w:t>
                      </w:r>
                      <w:r w:rsidRPr="00B22891">
                        <w:rPr>
                          <w:rFonts w:eastAsia="Times New Roman" w:cs="Segoe UI"/>
                          <w:bCs/>
                          <w:color w:val="444444"/>
                          <w:sz w:val="20"/>
                          <w:szCs w:val="20"/>
                        </w:rPr>
                        <w:t>: </w:t>
                      </w:r>
                      <w:r>
                        <w:rPr>
                          <w:rFonts w:eastAsia="Times New Roman" w:cs="Segoe UI"/>
                          <w:bCs/>
                          <w:color w:val="444444"/>
                          <w:sz w:val="20"/>
                          <w:szCs w:val="20"/>
                        </w:rPr>
                        <w:t>&lt;</w:t>
                      </w:r>
                      <w:r w:rsidRPr="002D2C14">
                        <w:rPr>
                          <w:rFonts w:eastAsia="Times New Roman" w:cs="Segoe UI"/>
                          <w:bCs/>
                          <w:color w:val="444444"/>
                          <w:sz w:val="20"/>
                          <w:szCs w:val="20"/>
                        </w:rPr>
                        <w:t xml:space="preserve"> </w:t>
                      </w:r>
                      <w:r>
                        <w:rPr>
                          <w:rFonts w:eastAsia="Times New Roman" w:cs="Segoe UI"/>
                          <w:bCs/>
                          <w:color w:val="444444"/>
                          <w:sz w:val="20"/>
                          <w:szCs w:val="20"/>
                        </w:rPr>
                        <w:t>first name of checker as per login &gt;</w:t>
                      </w:r>
                    </w:p>
                    <w:p w14:paraId="003C1866" w14:textId="77777777" w:rsidR="004A0174" w:rsidRPr="00B22891" w:rsidRDefault="004A0174" w:rsidP="004A0174">
                      <w:pPr>
                        <w:pStyle w:val="ListParagraph"/>
                        <w:shd w:val="clear" w:color="auto" w:fill="FFFFFF"/>
                        <w:spacing w:after="15" w:line="240" w:lineRule="auto"/>
                        <w:rPr>
                          <w:rFonts w:eastAsia="Times New Roman" w:cs="Segoe UI"/>
                          <w:bCs/>
                          <w:color w:val="444444"/>
                          <w:sz w:val="20"/>
                          <w:szCs w:val="20"/>
                        </w:rPr>
                      </w:pPr>
                      <w:r>
                        <w:rPr>
                          <w:rFonts w:eastAsia="Times New Roman" w:cs="Segoe UI"/>
                          <w:bCs/>
                          <w:color w:val="444444"/>
                          <w:sz w:val="20"/>
                          <w:szCs w:val="20"/>
                        </w:rPr>
                        <w:t>Last Name</w:t>
                      </w:r>
                      <w:r w:rsidRPr="00B22891">
                        <w:rPr>
                          <w:rFonts w:eastAsia="Times New Roman" w:cs="Segoe UI"/>
                          <w:bCs/>
                          <w:color w:val="444444"/>
                          <w:sz w:val="20"/>
                          <w:szCs w:val="20"/>
                        </w:rPr>
                        <w:t>: </w:t>
                      </w:r>
                      <w:r>
                        <w:rPr>
                          <w:rFonts w:eastAsia="Times New Roman" w:cs="Segoe UI"/>
                          <w:bCs/>
                          <w:color w:val="444444"/>
                          <w:sz w:val="20"/>
                          <w:szCs w:val="20"/>
                        </w:rPr>
                        <w:t>&lt;</w:t>
                      </w:r>
                      <w:r w:rsidRPr="002D2C14">
                        <w:rPr>
                          <w:rFonts w:eastAsia="Times New Roman" w:cs="Segoe UI"/>
                          <w:bCs/>
                          <w:color w:val="444444"/>
                          <w:sz w:val="20"/>
                          <w:szCs w:val="20"/>
                        </w:rPr>
                        <w:t xml:space="preserve"> </w:t>
                      </w:r>
                      <w:r>
                        <w:rPr>
                          <w:rFonts w:eastAsia="Times New Roman" w:cs="Segoe UI"/>
                          <w:bCs/>
                          <w:color w:val="444444"/>
                          <w:sz w:val="20"/>
                          <w:szCs w:val="20"/>
                        </w:rPr>
                        <w:t>last name of checker as per login &gt;</w:t>
                      </w:r>
                    </w:p>
                    <w:p w14:paraId="1C80A998" w14:textId="77777777" w:rsidR="004A0174" w:rsidRDefault="004A0174" w:rsidP="004A0174">
                      <w:pPr>
                        <w:jc w:val="center"/>
                      </w:pPr>
                    </w:p>
                  </w:txbxContent>
                </v:textbox>
                <w10:wrap anchorx="margin"/>
              </v:roundrect>
            </w:pict>
          </mc:Fallback>
        </mc:AlternateContent>
      </w:r>
    </w:p>
    <w:p w14:paraId="687DB88E" w14:textId="77777777" w:rsidR="004A0174" w:rsidRDefault="004A0174" w:rsidP="004A0174">
      <w:pPr>
        <w:spacing w:after="0"/>
        <w:jc w:val="both"/>
      </w:pPr>
    </w:p>
    <w:p w14:paraId="3A1E0843" w14:textId="77777777" w:rsidR="004A0174" w:rsidRDefault="004A0174" w:rsidP="004A0174">
      <w:pPr>
        <w:spacing w:after="0"/>
        <w:jc w:val="both"/>
      </w:pPr>
    </w:p>
    <w:p w14:paraId="2D2FC2AA" w14:textId="77777777" w:rsidR="004A0174" w:rsidRDefault="004A0174" w:rsidP="004A0174">
      <w:pPr>
        <w:spacing w:after="0"/>
        <w:jc w:val="both"/>
      </w:pPr>
    </w:p>
    <w:p w14:paraId="1C4BC2CF" w14:textId="77777777" w:rsidR="004A0174" w:rsidRDefault="004A0174" w:rsidP="004A0174">
      <w:pPr>
        <w:spacing w:after="0"/>
        <w:jc w:val="both"/>
      </w:pPr>
    </w:p>
    <w:p w14:paraId="217D4AE1" w14:textId="77777777" w:rsidR="004A0174" w:rsidRDefault="004A0174" w:rsidP="004A0174">
      <w:pPr>
        <w:spacing w:after="0"/>
        <w:jc w:val="both"/>
      </w:pPr>
    </w:p>
    <w:p w14:paraId="5EAE5EBF" w14:textId="77777777" w:rsidR="004A0174" w:rsidRDefault="004A0174" w:rsidP="004A0174">
      <w:pPr>
        <w:spacing w:after="0"/>
        <w:jc w:val="both"/>
      </w:pPr>
    </w:p>
    <w:p w14:paraId="6275AA63" w14:textId="77777777" w:rsidR="004A0174" w:rsidRDefault="004A0174" w:rsidP="004A0174">
      <w:pPr>
        <w:spacing w:after="0"/>
        <w:jc w:val="both"/>
      </w:pPr>
    </w:p>
    <w:p w14:paraId="57169279" w14:textId="77777777" w:rsidR="004A0174" w:rsidRDefault="004A0174" w:rsidP="004A0174">
      <w:pPr>
        <w:spacing w:after="0"/>
        <w:jc w:val="both"/>
      </w:pPr>
    </w:p>
    <w:p w14:paraId="17FE0520" w14:textId="77777777" w:rsidR="004A0174" w:rsidRDefault="004A0174" w:rsidP="004A0174">
      <w:pPr>
        <w:spacing w:after="0"/>
        <w:jc w:val="both"/>
      </w:pPr>
    </w:p>
    <w:p w14:paraId="071755F3" w14:textId="77777777" w:rsidR="004A0174" w:rsidRDefault="004A0174" w:rsidP="004A0174">
      <w:pPr>
        <w:spacing w:after="0"/>
        <w:jc w:val="both"/>
      </w:pPr>
    </w:p>
    <w:p w14:paraId="2548FD08" w14:textId="77777777" w:rsidR="004A0174" w:rsidRDefault="004A0174" w:rsidP="004A0174">
      <w:pPr>
        <w:spacing w:after="0"/>
        <w:jc w:val="both"/>
      </w:pPr>
    </w:p>
    <w:p w14:paraId="7C1FE6C2" w14:textId="77777777" w:rsidR="004A0174" w:rsidRDefault="004A0174" w:rsidP="004A0174">
      <w:pPr>
        <w:spacing w:after="0"/>
        <w:jc w:val="both"/>
      </w:pPr>
    </w:p>
    <w:p w14:paraId="6EE48BEC" w14:textId="77777777" w:rsidR="004A0174" w:rsidRDefault="004A0174" w:rsidP="004A0174">
      <w:pPr>
        <w:spacing w:after="0"/>
        <w:jc w:val="both"/>
      </w:pPr>
    </w:p>
    <w:p w14:paraId="50D8C8DB" w14:textId="77777777" w:rsidR="004A0174" w:rsidRDefault="004A0174" w:rsidP="004A0174">
      <w:pPr>
        <w:spacing w:after="0"/>
        <w:jc w:val="both"/>
      </w:pPr>
    </w:p>
    <w:p w14:paraId="279E5798" w14:textId="77777777" w:rsidR="004A0174" w:rsidRDefault="004A0174" w:rsidP="004A0174">
      <w:pPr>
        <w:spacing w:after="0"/>
        <w:jc w:val="both"/>
      </w:pPr>
    </w:p>
    <w:p w14:paraId="00933A7D" w14:textId="77777777" w:rsidR="004A0174" w:rsidRDefault="004A0174" w:rsidP="004A0174">
      <w:pPr>
        <w:spacing w:after="0"/>
        <w:jc w:val="both"/>
      </w:pPr>
    </w:p>
    <w:p w14:paraId="2B377FD7" w14:textId="77777777" w:rsidR="004A0174" w:rsidRDefault="004A0174" w:rsidP="004A0174">
      <w:pPr>
        <w:spacing w:after="0"/>
        <w:jc w:val="both"/>
      </w:pPr>
    </w:p>
    <w:p w14:paraId="0B3017F4" w14:textId="77777777" w:rsidR="004A0174" w:rsidRDefault="004A0174" w:rsidP="004A0174">
      <w:pPr>
        <w:spacing w:after="0"/>
        <w:jc w:val="both"/>
      </w:pPr>
    </w:p>
    <w:p w14:paraId="4F139723" w14:textId="77777777" w:rsidR="004A0174" w:rsidRPr="002B7FBA" w:rsidRDefault="004A0174" w:rsidP="004A0174">
      <w:pPr>
        <w:spacing w:after="0"/>
        <w:jc w:val="both"/>
      </w:pPr>
    </w:p>
    <w:p w14:paraId="34735702" w14:textId="4E8C7BBD" w:rsidR="004A0174" w:rsidRDefault="004A0174" w:rsidP="004C3C0F">
      <w:pPr>
        <w:pStyle w:val="Heading2"/>
        <w:spacing w:before="60" w:after="60" w:line="276" w:lineRule="auto"/>
        <w:jc w:val="both"/>
        <w:rPr>
          <w:rFonts w:asciiTheme="minorHAnsi" w:eastAsia="Times New Roman" w:hAnsiTheme="minorHAnsi" w:cstheme="minorHAnsi"/>
          <w:b/>
          <w:bCs/>
          <w:iCs/>
          <w:color w:val="7F7F7F"/>
          <w:sz w:val="22"/>
          <w:szCs w:val="22"/>
        </w:rPr>
      </w:pPr>
    </w:p>
    <w:p w14:paraId="7E73EF0D" w14:textId="77777777" w:rsidR="000752A4" w:rsidRPr="000752A4" w:rsidRDefault="000752A4" w:rsidP="000752A4"/>
    <w:p w14:paraId="3A7BA7A4" w14:textId="77777777" w:rsidR="004A0174" w:rsidRDefault="004A0174" w:rsidP="004C3C0F">
      <w:pPr>
        <w:pStyle w:val="Heading2"/>
        <w:spacing w:before="60" w:after="60" w:line="276" w:lineRule="auto"/>
        <w:jc w:val="both"/>
        <w:rPr>
          <w:rFonts w:asciiTheme="minorHAnsi" w:eastAsia="Times New Roman" w:hAnsiTheme="minorHAnsi" w:cstheme="minorHAnsi"/>
          <w:b/>
          <w:bCs/>
          <w:iCs/>
          <w:color w:val="7F7F7F"/>
          <w:sz w:val="22"/>
          <w:szCs w:val="22"/>
        </w:rPr>
      </w:pPr>
    </w:p>
    <w:p w14:paraId="351F242C" w14:textId="11FD38E0" w:rsidR="004C3C0F" w:rsidRPr="00BA25CA" w:rsidRDefault="004C3C0F" w:rsidP="004C3C0F">
      <w:pPr>
        <w:pStyle w:val="Heading2"/>
        <w:spacing w:before="60" w:after="60" w:line="276" w:lineRule="auto"/>
        <w:jc w:val="both"/>
        <w:rPr>
          <w:rFonts w:asciiTheme="minorHAnsi" w:eastAsia="Times New Roman" w:hAnsiTheme="minorHAnsi" w:cstheme="minorHAnsi"/>
          <w:b/>
          <w:bCs/>
          <w:iCs/>
          <w:color w:val="7F7F7F"/>
          <w:sz w:val="22"/>
          <w:szCs w:val="22"/>
        </w:rPr>
      </w:pPr>
      <w:bookmarkStart w:id="303" w:name="_Toc104461497"/>
      <w:bookmarkStart w:id="304" w:name="_Toc104461523"/>
      <w:r w:rsidRPr="00BA25CA">
        <w:rPr>
          <w:rFonts w:asciiTheme="minorHAnsi" w:eastAsia="Times New Roman" w:hAnsiTheme="minorHAnsi" w:cstheme="minorHAnsi"/>
          <w:b/>
          <w:bCs/>
          <w:iCs/>
          <w:color w:val="7F7F7F"/>
          <w:sz w:val="22"/>
          <w:szCs w:val="22"/>
        </w:rPr>
        <w:t>Points Pending for Further Clarification</w:t>
      </w:r>
      <w:bookmarkEnd w:id="303"/>
      <w:bookmarkEnd w:id="304"/>
    </w:p>
    <w:p w14:paraId="06BB8E25" w14:textId="77777777" w:rsidR="004C3C0F" w:rsidRPr="00BA25CA" w:rsidRDefault="004C3C0F" w:rsidP="004C3C0F">
      <w:pPr>
        <w:jc w:val="both"/>
        <w:rPr>
          <w:rFonts w:cstheme="minorHAnsi"/>
        </w:rPr>
      </w:pPr>
      <w:r w:rsidRPr="00BA25CA">
        <w:rPr>
          <w:rFonts w:cstheme="minorHAnsi"/>
        </w:rPr>
        <w:t>Following points will need clarification from NCGTC:</w:t>
      </w:r>
    </w:p>
    <w:tbl>
      <w:tblPr>
        <w:tblStyle w:val="GridTable4-Accent6"/>
        <w:tblW w:w="9900" w:type="dxa"/>
        <w:tblLook w:val="04A0" w:firstRow="1" w:lastRow="0" w:firstColumn="1" w:lastColumn="0" w:noHBand="0" w:noVBand="1"/>
      </w:tblPr>
      <w:tblGrid>
        <w:gridCol w:w="895"/>
        <w:gridCol w:w="5580"/>
        <w:gridCol w:w="3425"/>
      </w:tblGrid>
      <w:tr w:rsidR="004C3C0F" w:rsidRPr="00BA25CA" w14:paraId="5DE1D6EB" w14:textId="77777777" w:rsidTr="00705835">
        <w:trPr>
          <w:cnfStyle w:val="100000000000" w:firstRow="1" w:lastRow="0" w:firstColumn="0" w:lastColumn="0" w:oddVBand="0" w:evenVBand="0" w:oddHBand="0" w:evenHBand="0" w:firstRowFirstColumn="0" w:firstRowLastColumn="0" w:lastRowFirstColumn="0" w:lastRowLastColumn="0"/>
          <w:trHeight w:val="229"/>
        </w:trPr>
        <w:tc>
          <w:tcPr>
            <w:cnfStyle w:val="001000000000" w:firstRow="0" w:lastRow="0" w:firstColumn="1" w:lastColumn="0" w:oddVBand="0" w:evenVBand="0" w:oddHBand="0" w:evenHBand="0" w:firstRowFirstColumn="0" w:firstRowLastColumn="0" w:lastRowFirstColumn="0" w:lastRowLastColumn="0"/>
            <w:tcW w:w="895" w:type="dxa"/>
          </w:tcPr>
          <w:p w14:paraId="6448D2F8" w14:textId="77777777" w:rsidR="004C3C0F" w:rsidRPr="00BA25CA" w:rsidRDefault="004C3C0F" w:rsidP="00705835">
            <w:pPr>
              <w:jc w:val="both"/>
              <w:rPr>
                <w:rFonts w:cstheme="minorHAnsi"/>
              </w:rPr>
            </w:pPr>
            <w:r w:rsidRPr="00BA25CA">
              <w:rPr>
                <w:rFonts w:cstheme="minorHAnsi"/>
              </w:rPr>
              <w:t>S. No.</w:t>
            </w:r>
          </w:p>
        </w:tc>
        <w:tc>
          <w:tcPr>
            <w:tcW w:w="5580" w:type="dxa"/>
          </w:tcPr>
          <w:p w14:paraId="58D25067" w14:textId="77777777" w:rsidR="004C3C0F" w:rsidRPr="00BA25CA" w:rsidRDefault="004C3C0F" w:rsidP="00705835">
            <w:pPr>
              <w:jc w:val="both"/>
              <w:cnfStyle w:val="100000000000" w:firstRow="1" w:lastRow="0" w:firstColumn="0" w:lastColumn="0" w:oddVBand="0" w:evenVBand="0" w:oddHBand="0" w:evenHBand="0" w:firstRowFirstColumn="0" w:firstRowLastColumn="0" w:lastRowFirstColumn="0" w:lastRowLastColumn="0"/>
              <w:rPr>
                <w:rFonts w:cstheme="minorHAnsi"/>
              </w:rPr>
            </w:pPr>
            <w:r w:rsidRPr="00BA25CA">
              <w:rPr>
                <w:rFonts w:cstheme="minorHAnsi"/>
              </w:rPr>
              <w:t>Point for Further Clarification</w:t>
            </w:r>
          </w:p>
        </w:tc>
        <w:tc>
          <w:tcPr>
            <w:tcW w:w="3425" w:type="dxa"/>
          </w:tcPr>
          <w:p w14:paraId="1763773B" w14:textId="77777777" w:rsidR="004C3C0F" w:rsidRPr="00BA25CA" w:rsidRDefault="004C3C0F" w:rsidP="00705835">
            <w:pPr>
              <w:jc w:val="both"/>
              <w:cnfStyle w:val="100000000000" w:firstRow="1" w:lastRow="0" w:firstColumn="0" w:lastColumn="0" w:oddVBand="0" w:evenVBand="0" w:oddHBand="0" w:evenHBand="0" w:firstRowFirstColumn="0" w:firstRowLastColumn="0" w:lastRowFirstColumn="0" w:lastRowLastColumn="0"/>
              <w:rPr>
                <w:rFonts w:cstheme="minorHAnsi"/>
              </w:rPr>
            </w:pPr>
            <w:r w:rsidRPr="00BA25CA">
              <w:rPr>
                <w:rFonts w:cstheme="minorHAnsi"/>
              </w:rPr>
              <w:t>Contemplations</w:t>
            </w:r>
          </w:p>
        </w:tc>
      </w:tr>
      <w:tr w:rsidR="004C3C0F" w:rsidRPr="00BA25CA" w14:paraId="068699B0" w14:textId="77777777" w:rsidTr="00705835">
        <w:trPr>
          <w:cnfStyle w:val="000000100000" w:firstRow="0" w:lastRow="0" w:firstColumn="0" w:lastColumn="0" w:oddVBand="0" w:evenVBand="0" w:oddHBand="1"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895" w:type="dxa"/>
          </w:tcPr>
          <w:p w14:paraId="3BFECFF6" w14:textId="77777777" w:rsidR="004C3C0F" w:rsidRPr="00BA25CA" w:rsidRDefault="004C3C0F" w:rsidP="00705835">
            <w:pPr>
              <w:jc w:val="both"/>
              <w:rPr>
                <w:rFonts w:cstheme="minorHAnsi"/>
              </w:rPr>
            </w:pPr>
            <w:r w:rsidRPr="00BA25CA">
              <w:rPr>
                <w:rFonts w:cstheme="minorHAnsi"/>
              </w:rPr>
              <w:t>1</w:t>
            </w:r>
          </w:p>
        </w:tc>
        <w:tc>
          <w:tcPr>
            <w:tcW w:w="5580" w:type="dxa"/>
          </w:tcPr>
          <w:p w14:paraId="397CDAFF" w14:textId="3B7D9D6F" w:rsidR="004C3C0F" w:rsidRPr="00BA25CA" w:rsidRDefault="004C3C0F" w:rsidP="0020694C">
            <w:pPr>
              <w:tabs>
                <w:tab w:val="left" w:pos="765"/>
              </w:tabs>
              <w:jc w:val="both"/>
              <w:cnfStyle w:val="000000100000" w:firstRow="0" w:lastRow="0" w:firstColumn="0" w:lastColumn="0" w:oddVBand="0" w:evenVBand="0" w:oddHBand="1" w:evenHBand="0" w:firstRowFirstColumn="0" w:firstRowLastColumn="0" w:lastRowFirstColumn="0" w:lastRowLastColumn="0"/>
              <w:rPr>
                <w:rFonts w:cstheme="minorHAnsi"/>
              </w:rPr>
            </w:pPr>
          </w:p>
        </w:tc>
        <w:tc>
          <w:tcPr>
            <w:tcW w:w="3425" w:type="dxa"/>
          </w:tcPr>
          <w:p w14:paraId="05EA3F2F" w14:textId="77777777" w:rsidR="004C3C0F" w:rsidRPr="00BA25CA" w:rsidRDefault="004C3C0F" w:rsidP="00705835">
            <w:pPr>
              <w:jc w:val="both"/>
              <w:cnfStyle w:val="000000100000" w:firstRow="0" w:lastRow="0" w:firstColumn="0" w:lastColumn="0" w:oddVBand="0" w:evenVBand="0" w:oddHBand="1" w:evenHBand="0" w:firstRowFirstColumn="0" w:firstRowLastColumn="0" w:lastRowFirstColumn="0" w:lastRowLastColumn="0"/>
              <w:rPr>
                <w:rFonts w:cstheme="minorHAnsi"/>
              </w:rPr>
            </w:pPr>
            <w:r w:rsidRPr="00BA25CA">
              <w:rPr>
                <w:rFonts w:cstheme="minorHAnsi"/>
              </w:rPr>
              <w:t>-</w:t>
            </w:r>
          </w:p>
        </w:tc>
      </w:tr>
      <w:bookmarkEnd w:id="277"/>
    </w:tbl>
    <w:p w14:paraId="0BDCD4AB" w14:textId="10D3E8F2" w:rsidR="004C3C0F" w:rsidRPr="00BA25CA" w:rsidRDefault="004C3C0F" w:rsidP="00AC2B40">
      <w:pPr>
        <w:pStyle w:val="NoSpacing"/>
        <w:jc w:val="both"/>
        <w:rPr>
          <w:rFonts w:cstheme="minorHAnsi"/>
          <w:color w:val="A6A6A6" w:themeColor="background1" w:themeShade="A6"/>
        </w:rPr>
      </w:pPr>
    </w:p>
    <w:sectPr w:rsidR="004C3C0F" w:rsidRPr="00BA25CA" w:rsidSect="002D4926">
      <w:headerReference w:type="even" r:id="rId21"/>
      <w:headerReference w:type="default" r:id="rId22"/>
      <w:footerReference w:type="even" r:id="rId23"/>
      <w:footerReference w:type="default" r:id="rId24"/>
      <w:headerReference w:type="first" r:id="rId25"/>
      <w:footerReference w:type="first" r:id="rId2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E5F125" w14:textId="77777777" w:rsidR="00D22BFB" w:rsidRDefault="00D22BFB" w:rsidP="00F40904">
      <w:pPr>
        <w:spacing w:after="0" w:line="240" w:lineRule="auto"/>
      </w:pPr>
      <w:r>
        <w:separator/>
      </w:r>
    </w:p>
  </w:endnote>
  <w:endnote w:type="continuationSeparator" w:id="0">
    <w:p w14:paraId="48B7A2CC" w14:textId="77777777" w:rsidR="00D22BFB" w:rsidRDefault="00D22BFB" w:rsidP="00F409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3DAD46" w14:textId="77777777" w:rsidR="005A34EB" w:rsidRDefault="005A34E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0565843"/>
      <w:docPartObj>
        <w:docPartGallery w:val="Page Numbers (Bottom of Page)"/>
        <w:docPartUnique/>
      </w:docPartObj>
    </w:sdtPr>
    <w:sdtEndPr>
      <w:rPr>
        <w:sz w:val="20"/>
        <w:szCs w:val="20"/>
      </w:rPr>
    </w:sdtEndPr>
    <w:sdtContent>
      <w:sdt>
        <w:sdtPr>
          <w:id w:val="-1769616900"/>
          <w:docPartObj>
            <w:docPartGallery w:val="Page Numbers (Top of Page)"/>
            <w:docPartUnique/>
          </w:docPartObj>
        </w:sdtPr>
        <w:sdtEndPr>
          <w:rPr>
            <w:sz w:val="20"/>
            <w:szCs w:val="20"/>
          </w:rPr>
        </w:sdtEndPr>
        <w:sdtContent>
          <w:p w14:paraId="251B09D3" w14:textId="2B87AF9F" w:rsidR="006422C9" w:rsidRPr="0029620B" w:rsidRDefault="006422C9" w:rsidP="00B317FD">
            <w:pPr>
              <w:pStyle w:val="Footer"/>
              <w:rPr>
                <w:sz w:val="20"/>
                <w:szCs w:val="20"/>
              </w:rPr>
            </w:pPr>
            <w:r>
              <w:t>Internal Circulation Only</w:t>
            </w:r>
            <w:r>
              <w:tab/>
            </w:r>
            <w:r w:rsidRPr="0029620B">
              <w:rPr>
                <w:sz w:val="20"/>
                <w:szCs w:val="20"/>
              </w:rPr>
              <w:t xml:space="preserve">                                                                                                                            Page </w:t>
            </w:r>
            <w:r w:rsidRPr="0029620B">
              <w:rPr>
                <w:b/>
                <w:bCs/>
                <w:sz w:val="20"/>
                <w:szCs w:val="20"/>
              </w:rPr>
              <w:fldChar w:fldCharType="begin"/>
            </w:r>
            <w:r w:rsidRPr="0029620B">
              <w:rPr>
                <w:b/>
                <w:bCs/>
                <w:sz w:val="20"/>
                <w:szCs w:val="20"/>
              </w:rPr>
              <w:instrText xml:space="preserve"> PAGE </w:instrText>
            </w:r>
            <w:r w:rsidRPr="0029620B">
              <w:rPr>
                <w:b/>
                <w:bCs/>
                <w:sz w:val="20"/>
                <w:szCs w:val="20"/>
              </w:rPr>
              <w:fldChar w:fldCharType="separate"/>
            </w:r>
            <w:r w:rsidR="00CE75D5">
              <w:rPr>
                <w:b/>
                <w:bCs/>
                <w:noProof/>
                <w:sz w:val="20"/>
                <w:szCs w:val="20"/>
              </w:rPr>
              <w:t>6</w:t>
            </w:r>
            <w:r w:rsidRPr="0029620B">
              <w:rPr>
                <w:b/>
                <w:bCs/>
                <w:sz w:val="20"/>
                <w:szCs w:val="20"/>
              </w:rPr>
              <w:fldChar w:fldCharType="end"/>
            </w:r>
            <w:r w:rsidRPr="0029620B">
              <w:rPr>
                <w:sz w:val="20"/>
                <w:szCs w:val="20"/>
              </w:rPr>
              <w:t xml:space="preserve"> of </w:t>
            </w:r>
            <w:r w:rsidRPr="0029620B">
              <w:rPr>
                <w:b/>
                <w:bCs/>
                <w:sz w:val="20"/>
                <w:szCs w:val="20"/>
              </w:rPr>
              <w:fldChar w:fldCharType="begin"/>
            </w:r>
            <w:r w:rsidRPr="0029620B">
              <w:rPr>
                <w:b/>
                <w:bCs/>
                <w:sz w:val="20"/>
                <w:szCs w:val="20"/>
              </w:rPr>
              <w:instrText xml:space="preserve"> NUMPAGES  </w:instrText>
            </w:r>
            <w:r w:rsidRPr="0029620B">
              <w:rPr>
                <w:b/>
                <w:bCs/>
                <w:sz w:val="20"/>
                <w:szCs w:val="20"/>
              </w:rPr>
              <w:fldChar w:fldCharType="separate"/>
            </w:r>
            <w:r w:rsidR="00CE75D5">
              <w:rPr>
                <w:b/>
                <w:bCs/>
                <w:noProof/>
                <w:sz w:val="20"/>
                <w:szCs w:val="20"/>
              </w:rPr>
              <w:t>8</w:t>
            </w:r>
            <w:r w:rsidRPr="0029620B">
              <w:rPr>
                <w:b/>
                <w:bCs/>
                <w:sz w:val="20"/>
                <w:szCs w:val="20"/>
              </w:rPr>
              <w:fldChar w:fldCharType="end"/>
            </w:r>
          </w:p>
        </w:sdtContent>
      </w:sdt>
    </w:sdtContent>
  </w:sdt>
  <w:p w14:paraId="6F8AA623" w14:textId="77777777" w:rsidR="006422C9" w:rsidRDefault="006422C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39FBD3" w14:textId="77777777" w:rsidR="005A34EB" w:rsidRDefault="005A34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0FE334" w14:textId="77777777" w:rsidR="00D22BFB" w:rsidRDefault="00D22BFB" w:rsidP="00F40904">
      <w:pPr>
        <w:spacing w:after="0" w:line="240" w:lineRule="auto"/>
      </w:pPr>
      <w:r>
        <w:separator/>
      </w:r>
    </w:p>
  </w:footnote>
  <w:footnote w:type="continuationSeparator" w:id="0">
    <w:p w14:paraId="2BD4DFBF" w14:textId="77777777" w:rsidR="00D22BFB" w:rsidRDefault="00D22BFB" w:rsidP="00F409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B12103" w14:textId="77777777" w:rsidR="005A34EB" w:rsidRDefault="005A34E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3B03B1" w14:textId="4AE0279F" w:rsidR="006422C9" w:rsidRPr="0097301F" w:rsidRDefault="006422C9">
    <w:pPr>
      <w:pStyle w:val="Header"/>
      <w:rPr>
        <w:sz w:val="20"/>
        <w:szCs w:val="20"/>
      </w:rPr>
    </w:pPr>
    <w:r>
      <w:rPr>
        <w:noProof/>
        <w:lang w:val="en-IN" w:eastAsia="en-IN"/>
      </w:rPr>
      <w:drawing>
        <wp:anchor distT="0" distB="0" distL="114300" distR="114300" simplePos="0" relativeHeight="251659264" behindDoc="0" locked="0" layoutInCell="1" allowOverlap="1" wp14:anchorId="52F85D83" wp14:editId="3894C8CA">
          <wp:simplePos x="0" y="0"/>
          <wp:positionH relativeFrom="column">
            <wp:posOffset>5257800</wp:posOffset>
          </wp:positionH>
          <wp:positionV relativeFrom="paragraph">
            <wp:posOffset>-190500</wp:posOffset>
          </wp:positionV>
          <wp:extent cx="1400810" cy="447675"/>
          <wp:effectExtent l="0" t="0" r="8890" b="9525"/>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400810" cy="447675"/>
                  </a:xfrm>
                  <a:prstGeom prst="rect">
                    <a:avLst/>
                  </a:prstGeom>
                </pic:spPr>
              </pic:pic>
            </a:graphicData>
          </a:graphic>
          <wp14:sizeRelH relativeFrom="margin">
            <wp14:pctWidth>0</wp14:pctWidth>
          </wp14:sizeRelH>
          <wp14:sizeRelV relativeFrom="margin">
            <wp14:pctHeight>0</wp14:pctHeight>
          </wp14:sizeRelV>
        </wp:anchor>
      </w:drawing>
    </w:r>
    <w:r w:rsidRPr="0097301F">
      <w:rPr>
        <w:color w:val="404040" w:themeColor="text1" w:themeTint="BF"/>
        <w:sz w:val="20"/>
        <w:szCs w:val="20"/>
      </w:rPr>
      <w:t xml:space="preserve">Loan Guarantee Scheme for Covid affected Tourism Service Sector </w:t>
    </w:r>
    <w:r w:rsidRPr="0097301F">
      <w:rPr>
        <w:sz w:val="20"/>
        <w:szCs w:val="20"/>
      </w:rPr>
      <w:t>–</w:t>
    </w:r>
    <w:r>
      <w:rPr>
        <w:sz w:val="20"/>
        <w:szCs w:val="20"/>
      </w:rPr>
      <w:t>Update CG</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203E8F" w14:textId="77777777" w:rsidR="005A34EB" w:rsidRDefault="005A34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62C68"/>
    <w:multiLevelType w:val="multilevel"/>
    <w:tmpl w:val="9956E314"/>
    <w:lvl w:ilvl="0">
      <w:start w:val="1"/>
      <w:numFmt w:val="decimal"/>
      <w:lvlText w:val="%1."/>
      <w:lvlJc w:val="left"/>
      <w:pPr>
        <w:ind w:left="720" w:hanging="360"/>
      </w:pPr>
    </w:lvl>
    <w:lvl w:ilvl="1">
      <w:start w:val="1"/>
      <w:numFmt w:val="decimal"/>
      <w:isLgl/>
      <w:lvlText w:val="%1.%2."/>
      <w:lvlJc w:val="left"/>
      <w:pPr>
        <w:ind w:left="1080" w:hanging="720"/>
      </w:pPr>
      <w:rPr>
        <w:rFonts w:asciiTheme="minorHAnsi" w:eastAsiaTheme="minorEastAsia" w:hAnsiTheme="minorHAnsi" w:cstheme="minorBidi" w:hint="default"/>
        <w:b w:val="0"/>
        <w:color w:val="auto"/>
        <w:sz w:val="24"/>
      </w:rPr>
    </w:lvl>
    <w:lvl w:ilvl="2">
      <w:start w:val="3"/>
      <w:numFmt w:val="decimal"/>
      <w:isLgl/>
      <w:lvlText w:val="%1.%2.%3."/>
      <w:lvlJc w:val="left"/>
      <w:pPr>
        <w:ind w:left="1080" w:hanging="720"/>
      </w:pPr>
      <w:rPr>
        <w:rFonts w:asciiTheme="minorHAnsi" w:eastAsiaTheme="minorEastAsia" w:hAnsiTheme="minorHAnsi" w:cstheme="minorBidi" w:hint="default"/>
        <w:b/>
        <w:color w:val="auto"/>
        <w:sz w:val="24"/>
      </w:rPr>
    </w:lvl>
    <w:lvl w:ilvl="3">
      <w:start w:val="1"/>
      <w:numFmt w:val="decimal"/>
      <w:isLgl/>
      <w:lvlText w:val="%1.%2.%3.%4."/>
      <w:lvlJc w:val="left"/>
      <w:pPr>
        <w:ind w:left="1440" w:hanging="1080"/>
      </w:pPr>
      <w:rPr>
        <w:rFonts w:asciiTheme="minorHAnsi" w:eastAsiaTheme="minorEastAsia" w:hAnsiTheme="minorHAnsi" w:cstheme="minorBidi" w:hint="default"/>
        <w:b w:val="0"/>
        <w:color w:val="auto"/>
        <w:sz w:val="24"/>
      </w:rPr>
    </w:lvl>
    <w:lvl w:ilvl="4">
      <w:start w:val="1"/>
      <w:numFmt w:val="decimal"/>
      <w:isLgl/>
      <w:lvlText w:val="%1.%2.%3.%4.%5."/>
      <w:lvlJc w:val="left"/>
      <w:pPr>
        <w:ind w:left="1440" w:hanging="1080"/>
      </w:pPr>
      <w:rPr>
        <w:rFonts w:asciiTheme="minorHAnsi" w:eastAsiaTheme="minorEastAsia" w:hAnsiTheme="minorHAnsi" w:cstheme="minorBidi" w:hint="default"/>
        <w:b w:val="0"/>
        <w:color w:val="auto"/>
        <w:sz w:val="24"/>
      </w:rPr>
    </w:lvl>
    <w:lvl w:ilvl="5">
      <w:start w:val="1"/>
      <w:numFmt w:val="decimal"/>
      <w:isLgl/>
      <w:lvlText w:val="%1.%2.%3.%4.%5.%6."/>
      <w:lvlJc w:val="left"/>
      <w:pPr>
        <w:ind w:left="1800" w:hanging="1440"/>
      </w:pPr>
      <w:rPr>
        <w:rFonts w:asciiTheme="minorHAnsi" w:eastAsiaTheme="minorEastAsia" w:hAnsiTheme="minorHAnsi" w:cstheme="minorBidi" w:hint="default"/>
        <w:b w:val="0"/>
        <w:color w:val="auto"/>
        <w:sz w:val="24"/>
      </w:rPr>
    </w:lvl>
    <w:lvl w:ilvl="6">
      <w:start w:val="1"/>
      <w:numFmt w:val="decimal"/>
      <w:isLgl/>
      <w:lvlText w:val="%1.%2.%3.%4.%5.%6.%7."/>
      <w:lvlJc w:val="left"/>
      <w:pPr>
        <w:ind w:left="1800" w:hanging="1440"/>
      </w:pPr>
      <w:rPr>
        <w:rFonts w:asciiTheme="minorHAnsi" w:eastAsiaTheme="minorEastAsia" w:hAnsiTheme="minorHAnsi" w:cstheme="minorBidi" w:hint="default"/>
        <w:b w:val="0"/>
        <w:color w:val="auto"/>
        <w:sz w:val="24"/>
      </w:rPr>
    </w:lvl>
    <w:lvl w:ilvl="7">
      <w:start w:val="1"/>
      <w:numFmt w:val="decimal"/>
      <w:isLgl/>
      <w:lvlText w:val="%1.%2.%3.%4.%5.%6.%7.%8."/>
      <w:lvlJc w:val="left"/>
      <w:pPr>
        <w:ind w:left="2160" w:hanging="1800"/>
      </w:pPr>
      <w:rPr>
        <w:rFonts w:asciiTheme="minorHAnsi" w:eastAsiaTheme="minorEastAsia" w:hAnsiTheme="minorHAnsi" w:cstheme="minorBidi" w:hint="default"/>
        <w:b w:val="0"/>
        <w:color w:val="auto"/>
        <w:sz w:val="24"/>
      </w:rPr>
    </w:lvl>
    <w:lvl w:ilvl="8">
      <w:start w:val="1"/>
      <w:numFmt w:val="decimal"/>
      <w:isLgl/>
      <w:lvlText w:val="%1.%2.%3.%4.%5.%6.%7.%8.%9."/>
      <w:lvlJc w:val="left"/>
      <w:pPr>
        <w:ind w:left="2520" w:hanging="2160"/>
      </w:pPr>
      <w:rPr>
        <w:rFonts w:asciiTheme="minorHAnsi" w:eastAsiaTheme="minorEastAsia" w:hAnsiTheme="minorHAnsi" w:cstheme="minorBidi" w:hint="default"/>
        <w:b w:val="0"/>
        <w:color w:val="auto"/>
        <w:sz w:val="24"/>
      </w:rPr>
    </w:lvl>
  </w:abstractNum>
  <w:abstractNum w:abstractNumId="1" w15:restartNumberingAfterBreak="0">
    <w:nsid w:val="08820A4A"/>
    <w:multiLevelType w:val="hybridMultilevel"/>
    <w:tmpl w:val="C8D081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133BDD"/>
    <w:multiLevelType w:val="multilevel"/>
    <w:tmpl w:val="AA0C298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4077A8"/>
    <w:multiLevelType w:val="hybridMultilevel"/>
    <w:tmpl w:val="A55AF07E"/>
    <w:lvl w:ilvl="0" w:tplc="A7F036B6">
      <w:start w:val="1"/>
      <w:numFmt w:val="decimal"/>
      <w:lvlText w:val="%1."/>
      <w:lvlJc w:val="left"/>
      <w:pPr>
        <w:ind w:left="720" w:hanging="360"/>
      </w:pPr>
      <w:rPr>
        <w:rFonts w:asciiTheme="minorHAnsi" w:eastAsiaTheme="minorEastAsia" w:hAnsiTheme="minorHAnsi" w:cs="Segoe U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4655BC"/>
    <w:multiLevelType w:val="hybridMultilevel"/>
    <w:tmpl w:val="EA8A5B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20E63FF"/>
    <w:multiLevelType w:val="multilevel"/>
    <w:tmpl w:val="C8E8F3A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59A6003"/>
    <w:multiLevelType w:val="hybridMultilevel"/>
    <w:tmpl w:val="16308C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88144CF"/>
    <w:multiLevelType w:val="hybridMultilevel"/>
    <w:tmpl w:val="D528D9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98A78FE"/>
    <w:multiLevelType w:val="hybridMultilevel"/>
    <w:tmpl w:val="0082CD60"/>
    <w:lvl w:ilvl="0" w:tplc="FFFFFFF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15324AC"/>
    <w:multiLevelType w:val="hybridMultilevel"/>
    <w:tmpl w:val="422E692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31850218"/>
    <w:multiLevelType w:val="hybridMultilevel"/>
    <w:tmpl w:val="A34AF6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9E4459"/>
    <w:multiLevelType w:val="multilevel"/>
    <w:tmpl w:val="514EB262"/>
    <w:lvl w:ilvl="0">
      <w:start w:val="1"/>
      <w:numFmt w:val="decimal"/>
      <w:lvlText w:val="%1."/>
      <w:lvlJc w:val="left"/>
      <w:pPr>
        <w:ind w:left="720" w:hanging="360"/>
      </w:pPr>
    </w:lvl>
    <w:lvl w:ilvl="1">
      <w:start w:val="1"/>
      <w:numFmt w:val="decimal"/>
      <w:isLgl/>
      <w:lvlText w:val="%1.%2."/>
      <w:lvlJc w:val="left"/>
      <w:pPr>
        <w:ind w:left="1080" w:hanging="720"/>
      </w:pPr>
      <w:rPr>
        <w:rFonts w:asciiTheme="minorHAnsi" w:eastAsiaTheme="minorEastAsia" w:hAnsiTheme="minorHAnsi" w:cstheme="minorBidi" w:hint="default"/>
        <w:b w:val="0"/>
        <w:color w:val="auto"/>
        <w:sz w:val="24"/>
      </w:rPr>
    </w:lvl>
    <w:lvl w:ilvl="2">
      <w:start w:val="3"/>
      <w:numFmt w:val="decimal"/>
      <w:isLgl/>
      <w:lvlText w:val="%1.%2.%3."/>
      <w:lvlJc w:val="left"/>
      <w:pPr>
        <w:ind w:left="1080" w:hanging="720"/>
      </w:pPr>
      <w:rPr>
        <w:rFonts w:asciiTheme="minorHAnsi" w:eastAsiaTheme="minorEastAsia" w:hAnsiTheme="minorHAnsi" w:cstheme="minorBidi" w:hint="default"/>
        <w:b/>
        <w:color w:val="auto"/>
        <w:sz w:val="24"/>
      </w:rPr>
    </w:lvl>
    <w:lvl w:ilvl="3">
      <w:start w:val="1"/>
      <w:numFmt w:val="decimal"/>
      <w:isLgl/>
      <w:lvlText w:val="%1.%2.%3.%4."/>
      <w:lvlJc w:val="left"/>
      <w:pPr>
        <w:ind w:left="1440" w:hanging="1080"/>
      </w:pPr>
      <w:rPr>
        <w:rFonts w:asciiTheme="minorHAnsi" w:eastAsiaTheme="minorEastAsia" w:hAnsiTheme="minorHAnsi" w:cstheme="minorBidi" w:hint="default"/>
        <w:b w:val="0"/>
        <w:color w:val="auto"/>
        <w:sz w:val="24"/>
      </w:rPr>
    </w:lvl>
    <w:lvl w:ilvl="4">
      <w:start w:val="1"/>
      <w:numFmt w:val="decimal"/>
      <w:isLgl/>
      <w:lvlText w:val="%1.%2.%3.%4.%5."/>
      <w:lvlJc w:val="left"/>
      <w:pPr>
        <w:ind w:left="1440" w:hanging="1080"/>
      </w:pPr>
      <w:rPr>
        <w:rFonts w:asciiTheme="minorHAnsi" w:eastAsiaTheme="minorEastAsia" w:hAnsiTheme="minorHAnsi" w:cstheme="minorBidi" w:hint="default"/>
        <w:b w:val="0"/>
        <w:color w:val="auto"/>
        <w:sz w:val="24"/>
      </w:rPr>
    </w:lvl>
    <w:lvl w:ilvl="5">
      <w:start w:val="1"/>
      <w:numFmt w:val="decimal"/>
      <w:isLgl/>
      <w:lvlText w:val="%1.%2.%3.%4.%5.%6."/>
      <w:lvlJc w:val="left"/>
      <w:pPr>
        <w:ind w:left="1800" w:hanging="1440"/>
      </w:pPr>
      <w:rPr>
        <w:rFonts w:asciiTheme="minorHAnsi" w:eastAsiaTheme="minorEastAsia" w:hAnsiTheme="minorHAnsi" w:cstheme="minorBidi" w:hint="default"/>
        <w:b w:val="0"/>
        <w:color w:val="auto"/>
        <w:sz w:val="24"/>
      </w:rPr>
    </w:lvl>
    <w:lvl w:ilvl="6">
      <w:start w:val="1"/>
      <w:numFmt w:val="decimal"/>
      <w:isLgl/>
      <w:lvlText w:val="%1.%2.%3.%4.%5.%6.%7."/>
      <w:lvlJc w:val="left"/>
      <w:pPr>
        <w:ind w:left="1800" w:hanging="1440"/>
      </w:pPr>
      <w:rPr>
        <w:rFonts w:asciiTheme="minorHAnsi" w:eastAsiaTheme="minorEastAsia" w:hAnsiTheme="minorHAnsi" w:cstheme="minorBidi" w:hint="default"/>
        <w:b w:val="0"/>
        <w:color w:val="auto"/>
        <w:sz w:val="24"/>
      </w:rPr>
    </w:lvl>
    <w:lvl w:ilvl="7">
      <w:start w:val="1"/>
      <w:numFmt w:val="decimal"/>
      <w:isLgl/>
      <w:lvlText w:val="%1.%2.%3.%4.%5.%6.%7.%8."/>
      <w:lvlJc w:val="left"/>
      <w:pPr>
        <w:ind w:left="2160" w:hanging="1800"/>
      </w:pPr>
      <w:rPr>
        <w:rFonts w:asciiTheme="minorHAnsi" w:eastAsiaTheme="minorEastAsia" w:hAnsiTheme="minorHAnsi" w:cstheme="minorBidi" w:hint="default"/>
        <w:b w:val="0"/>
        <w:color w:val="auto"/>
        <w:sz w:val="24"/>
      </w:rPr>
    </w:lvl>
    <w:lvl w:ilvl="8">
      <w:start w:val="1"/>
      <w:numFmt w:val="decimal"/>
      <w:isLgl/>
      <w:lvlText w:val="%1.%2.%3.%4.%5.%6.%7.%8.%9."/>
      <w:lvlJc w:val="left"/>
      <w:pPr>
        <w:ind w:left="2520" w:hanging="2160"/>
      </w:pPr>
      <w:rPr>
        <w:rFonts w:asciiTheme="minorHAnsi" w:eastAsiaTheme="minorEastAsia" w:hAnsiTheme="minorHAnsi" w:cstheme="minorBidi" w:hint="default"/>
        <w:b w:val="0"/>
        <w:color w:val="auto"/>
        <w:sz w:val="24"/>
      </w:rPr>
    </w:lvl>
  </w:abstractNum>
  <w:abstractNum w:abstractNumId="12" w15:restartNumberingAfterBreak="0">
    <w:nsid w:val="396F0FBD"/>
    <w:multiLevelType w:val="hybridMultilevel"/>
    <w:tmpl w:val="00C62B1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EC29B5"/>
    <w:multiLevelType w:val="hybridMultilevel"/>
    <w:tmpl w:val="DD464DC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3B6519A"/>
    <w:multiLevelType w:val="hybridMultilevel"/>
    <w:tmpl w:val="80FA7C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664E0E"/>
    <w:multiLevelType w:val="hybridMultilevel"/>
    <w:tmpl w:val="678284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5201990"/>
    <w:multiLevelType w:val="hybridMultilevel"/>
    <w:tmpl w:val="C65A115A"/>
    <w:lvl w:ilvl="0" w:tplc="61789A3C">
      <w:start w:val="1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B193D97"/>
    <w:multiLevelType w:val="multilevel"/>
    <w:tmpl w:val="E7CC1C4E"/>
    <w:lvl w:ilvl="0">
      <w:start w:val="1"/>
      <w:numFmt w:val="decimal"/>
      <w:lvlText w:val="%1."/>
      <w:lvlJc w:val="left"/>
      <w:pPr>
        <w:tabs>
          <w:tab w:val="num" w:pos="432"/>
        </w:tabs>
        <w:ind w:left="432" w:hanging="432"/>
      </w:pPr>
      <w:rPr>
        <w:rFonts w:cs="Times New Roman" w:hint="default"/>
        <w:sz w:val="32"/>
        <w:szCs w:val="32"/>
      </w:rPr>
    </w:lvl>
    <w:lvl w:ilvl="1">
      <w:start w:val="1"/>
      <w:numFmt w:val="decimal"/>
      <w:lvlText w:val="%1.%2"/>
      <w:lvlJc w:val="left"/>
      <w:pPr>
        <w:tabs>
          <w:tab w:val="num" w:pos="576"/>
        </w:tabs>
        <w:ind w:left="576" w:hanging="576"/>
      </w:pPr>
      <w:rPr>
        <w:rFonts w:cs="Times New Roman" w:hint="default"/>
        <w:b/>
      </w:rPr>
    </w:lvl>
    <w:lvl w:ilvl="2">
      <w:start w:val="1"/>
      <w:numFmt w:val="decimal"/>
      <w:lvlText w:val="%1.%2.%3"/>
      <w:lvlJc w:val="left"/>
      <w:pPr>
        <w:tabs>
          <w:tab w:val="num" w:pos="1080"/>
        </w:tabs>
        <w:ind w:left="1080" w:hanging="720"/>
      </w:pPr>
      <w:rPr>
        <w:rFonts w:ascii="Trebuchet MS" w:hAnsi="Trebuchet MS" w:cs="Times New Roman" w:hint="default"/>
        <w:b/>
        <w:color w:val="auto"/>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8" w15:restartNumberingAfterBreak="0">
    <w:nsid w:val="54EB02B3"/>
    <w:multiLevelType w:val="multilevel"/>
    <w:tmpl w:val="45F2CDD2"/>
    <w:lvl w:ilvl="0">
      <w:start w:val="1"/>
      <w:numFmt w:val="decimal"/>
      <w:lvlText w:val="%1."/>
      <w:lvlJc w:val="left"/>
      <w:pPr>
        <w:ind w:left="936"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584" w:hanging="720"/>
      </w:pPr>
      <w:rPr>
        <w:rFonts w:hint="default"/>
      </w:rPr>
    </w:lvl>
    <w:lvl w:ilvl="3">
      <w:start w:val="1"/>
      <w:numFmt w:val="decimal"/>
      <w:isLgl/>
      <w:lvlText w:val="%1.%2.%3.%4."/>
      <w:lvlJc w:val="left"/>
      <w:pPr>
        <w:ind w:left="1728" w:hanging="720"/>
      </w:pPr>
      <w:rPr>
        <w:rFonts w:hint="default"/>
      </w:rPr>
    </w:lvl>
    <w:lvl w:ilvl="4">
      <w:start w:val="1"/>
      <w:numFmt w:val="decimal"/>
      <w:isLgl/>
      <w:lvlText w:val="%1.%2.%3.%4.%5."/>
      <w:lvlJc w:val="left"/>
      <w:pPr>
        <w:ind w:left="2232" w:hanging="1080"/>
      </w:pPr>
      <w:rPr>
        <w:rFonts w:hint="default"/>
      </w:rPr>
    </w:lvl>
    <w:lvl w:ilvl="5">
      <w:start w:val="1"/>
      <w:numFmt w:val="decimal"/>
      <w:isLgl/>
      <w:lvlText w:val="%1.%2.%3.%4.%5.%6."/>
      <w:lvlJc w:val="left"/>
      <w:pPr>
        <w:ind w:left="2376"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24" w:hanging="1440"/>
      </w:pPr>
      <w:rPr>
        <w:rFonts w:hint="default"/>
      </w:rPr>
    </w:lvl>
    <w:lvl w:ilvl="8">
      <w:start w:val="1"/>
      <w:numFmt w:val="decimal"/>
      <w:isLgl/>
      <w:lvlText w:val="%1.%2.%3.%4.%5.%6.%7.%8.%9."/>
      <w:lvlJc w:val="left"/>
      <w:pPr>
        <w:ind w:left="3528" w:hanging="1800"/>
      </w:pPr>
      <w:rPr>
        <w:rFonts w:hint="default"/>
      </w:rPr>
    </w:lvl>
  </w:abstractNum>
  <w:abstractNum w:abstractNumId="19" w15:restartNumberingAfterBreak="0">
    <w:nsid w:val="563F6885"/>
    <w:multiLevelType w:val="hybridMultilevel"/>
    <w:tmpl w:val="E6C2413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B550B4C"/>
    <w:multiLevelType w:val="multilevel"/>
    <w:tmpl w:val="3D427BB4"/>
    <w:lvl w:ilvl="0">
      <w:start w:val="1"/>
      <w:numFmt w:val="decimal"/>
      <w:lvlText w:val="%1."/>
      <w:lvlJc w:val="left"/>
      <w:pPr>
        <w:ind w:left="1080" w:hanging="360"/>
      </w:pPr>
    </w:lvl>
    <w:lvl w:ilvl="1">
      <w:start w:val="1"/>
      <w:numFmt w:val="decimal"/>
      <w:isLgl/>
      <w:lvlText w:val="%1.%2."/>
      <w:lvlJc w:val="left"/>
      <w:pPr>
        <w:ind w:left="1440" w:hanging="720"/>
      </w:pPr>
      <w:rPr>
        <w:rFonts w:hint="default"/>
        <w:sz w:val="24"/>
      </w:rPr>
    </w:lvl>
    <w:lvl w:ilvl="2">
      <w:start w:val="1"/>
      <w:numFmt w:val="decimal"/>
      <w:isLgl/>
      <w:lvlText w:val="%1.%2.%3."/>
      <w:lvlJc w:val="left"/>
      <w:pPr>
        <w:ind w:left="1506" w:hanging="720"/>
      </w:pPr>
      <w:rPr>
        <w:rFonts w:hint="default"/>
        <w:sz w:val="24"/>
      </w:rPr>
    </w:lvl>
    <w:lvl w:ilvl="3">
      <w:start w:val="1"/>
      <w:numFmt w:val="decimal"/>
      <w:isLgl/>
      <w:lvlText w:val="%1.%2.%3.%4."/>
      <w:lvlJc w:val="left"/>
      <w:pPr>
        <w:ind w:left="1800" w:hanging="1080"/>
      </w:pPr>
      <w:rPr>
        <w:rFonts w:hint="default"/>
        <w:sz w:val="24"/>
      </w:rPr>
    </w:lvl>
    <w:lvl w:ilvl="4">
      <w:start w:val="1"/>
      <w:numFmt w:val="decimal"/>
      <w:isLgl/>
      <w:lvlText w:val="%1.%2.%3.%4.%5."/>
      <w:lvlJc w:val="left"/>
      <w:pPr>
        <w:ind w:left="1800" w:hanging="1080"/>
      </w:pPr>
      <w:rPr>
        <w:rFonts w:hint="default"/>
        <w:sz w:val="24"/>
      </w:rPr>
    </w:lvl>
    <w:lvl w:ilvl="5">
      <w:start w:val="1"/>
      <w:numFmt w:val="decimal"/>
      <w:isLgl/>
      <w:lvlText w:val="%1.%2.%3.%4.%5.%6."/>
      <w:lvlJc w:val="left"/>
      <w:pPr>
        <w:ind w:left="2160" w:hanging="1440"/>
      </w:pPr>
      <w:rPr>
        <w:rFonts w:hint="default"/>
        <w:sz w:val="24"/>
      </w:rPr>
    </w:lvl>
    <w:lvl w:ilvl="6">
      <w:start w:val="1"/>
      <w:numFmt w:val="decimal"/>
      <w:isLgl/>
      <w:lvlText w:val="%1.%2.%3.%4.%5.%6.%7."/>
      <w:lvlJc w:val="left"/>
      <w:pPr>
        <w:ind w:left="2520" w:hanging="1800"/>
      </w:pPr>
      <w:rPr>
        <w:rFonts w:hint="default"/>
        <w:sz w:val="24"/>
      </w:rPr>
    </w:lvl>
    <w:lvl w:ilvl="7">
      <w:start w:val="1"/>
      <w:numFmt w:val="decimal"/>
      <w:isLgl/>
      <w:lvlText w:val="%1.%2.%3.%4.%5.%6.%7.%8."/>
      <w:lvlJc w:val="left"/>
      <w:pPr>
        <w:ind w:left="2520" w:hanging="1800"/>
      </w:pPr>
      <w:rPr>
        <w:rFonts w:hint="default"/>
        <w:sz w:val="24"/>
      </w:rPr>
    </w:lvl>
    <w:lvl w:ilvl="8">
      <w:start w:val="1"/>
      <w:numFmt w:val="decimal"/>
      <w:isLgl/>
      <w:lvlText w:val="%1.%2.%3.%4.%5.%6.%7.%8.%9."/>
      <w:lvlJc w:val="left"/>
      <w:pPr>
        <w:ind w:left="2880" w:hanging="2160"/>
      </w:pPr>
      <w:rPr>
        <w:rFonts w:hint="default"/>
        <w:sz w:val="24"/>
      </w:rPr>
    </w:lvl>
  </w:abstractNum>
  <w:abstractNum w:abstractNumId="21" w15:restartNumberingAfterBreak="0">
    <w:nsid w:val="605567BD"/>
    <w:multiLevelType w:val="hybridMultilevel"/>
    <w:tmpl w:val="F15C0B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2385B78"/>
    <w:multiLevelType w:val="multilevel"/>
    <w:tmpl w:val="9BFCAF32"/>
    <w:lvl w:ilvl="0">
      <w:start w:val="2"/>
      <w:numFmt w:val="decimal"/>
      <w:lvlText w:val="%1."/>
      <w:lvlJc w:val="left"/>
      <w:pPr>
        <w:ind w:left="360" w:hanging="360"/>
      </w:pPr>
      <w:rPr>
        <w:rFonts w:hint="default"/>
      </w:rPr>
    </w:lvl>
    <w:lvl w:ilvl="1">
      <w:start w:val="1"/>
      <w:numFmt w:val="decimal"/>
      <w:lvlText w:val="%1.%2."/>
      <w:lvlJc w:val="left"/>
      <w:pPr>
        <w:ind w:left="502" w:hanging="36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936" w:hanging="1800"/>
      </w:pPr>
      <w:rPr>
        <w:rFonts w:hint="default"/>
      </w:rPr>
    </w:lvl>
  </w:abstractNum>
  <w:abstractNum w:abstractNumId="23" w15:restartNumberingAfterBreak="0">
    <w:nsid w:val="63BA33D0"/>
    <w:multiLevelType w:val="multilevel"/>
    <w:tmpl w:val="F5AEAC1A"/>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4" w15:restartNumberingAfterBreak="0">
    <w:nsid w:val="64391D10"/>
    <w:multiLevelType w:val="hybridMultilevel"/>
    <w:tmpl w:val="454CFD5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979144F"/>
    <w:multiLevelType w:val="hybridMultilevel"/>
    <w:tmpl w:val="821CCF58"/>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B6134C8"/>
    <w:multiLevelType w:val="hybridMultilevel"/>
    <w:tmpl w:val="57D63B5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702A5D1F"/>
    <w:multiLevelType w:val="hybridMultilevel"/>
    <w:tmpl w:val="1744F130"/>
    <w:lvl w:ilvl="0" w:tplc="4009000B">
      <w:start w:val="1"/>
      <w:numFmt w:val="bullet"/>
      <w:lvlText w:val=""/>
      <w:lvlJc w:val="left"/>
      <w:pPr>
        <w:ind w:left="1146" w:hanging="360"/>
      </w:pPr>
      <w:rPr>
        <w:rFonts w:ascii="Wingdings" w:hAnsi="Wingdings"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28" w15:restartNumberingAfterBreak="0">
    <w:nsid w:val="71213C58"/>
    <w:multiLevelType w:val="multilevel"/>
    <w:tmpl w:val="5A8296D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14825F5"/>
    <w:multiLevelType w:val="multilevel"/>
    <w:tmpl w:val="C23E7922"/>
    <w:lvl w:ilvl="0">
      <w:start w:val="3"/>
      <w:numFmt w:val="decimal"/>
      <w:lvlText w:val="%1."/>
      <w:lvlJc w:val="left"/>
      <w:pPr>
        <w:ind w:left="360" w:hanging="360"/>
      </w:pPr>
      <w:rPr>
        <w:rFonts w:hint="default"/>
      </w:rPr>
    </w:lvl>
    <w:lvl w:ilvl="1">
      <w:start w:val="1"/>
      <w:numFmt w:val="decimal"/>
      <w:lvlText w:val="%1.%2."/>
      <w:lvlJc w:val="left"/>
      <w:pPr>
        <w:ind w:left="1287" w:hanging="360"/>
      </w:pPr>
      <w:rPr>
        <w:rFonts w:hint="default"/>
      </w:rPr>
    </w:lvl>
    <w:lvl w:ilvl="2">
      <w:start w:val="1"/>
      <w:numFmt w:val="decimal"/>
      <w:lvlText w:val="%1.%2.%3."/>
      <w:lvlJc w:val="left"/>
      <w:pPr>
        <w:ind w:left="2574" w:hanging="720"/>
      </w:pPr>
      <w:rPr>
        <w:rFonts w:hint="default"/>
      </w:rPr>
    </w:lvl>
    <w:lvl w:ilvl="3">
      <w:start w:val="1"/>
      <w:numFmt w:val="decimal"/>
      <w:lvlText w:val="%1.%2.%3.%4."/>
      <w:lvlJc w:val="left"/>
      <w:pPr>
        <w:ind w:left="3501" w:hanging="720"/>
      </w:pPr>
      <w:rPr>
        <w:rFonts w:hint="default"/>
      </w:rPr>
    </w:lvl>
    <w:lvl w:ilvl="4">
      <w:start w:val="1"/>
      <w:numFmt w:val="decimal"/>
      <w:lvlText w:val="%1.%2.%3.%4.%5."/>
      <w:lvlJc w:val="left"/>
      <w:pPr>
        <w:ind w:left="4788" w:hanging="1080"/>
      </w:pPr>
      <w:rPr>
        <w:rFonts w:hint="default"/>
      </w:rPr>
    </w:lvl>
    <w:lvl w:ilvl="5">
      <w:start w:val="1"/>
      <w:numFmt w:val="decimal"/>
      <w:lvlText w:val="%1.%2.%3.%4.%5.%6."/>
      <w:lvlJc w:val="left"/>
      <w:pPr>
        <w:ind w:left="5715" w:hanging="1080"/>
      </w:pPr>
      <w:rPr>
        <w:rFonts w:hint="default"/>
      </w:rPr>
    </w:lvl>
    <w:lvl w:ilvl="6">
      <w:start w:val="1"/>
      <w:numFmt w:val="decimal"/>
      <w:lvlText w:val="%1.%2.%3.%4.%5.%6.%7."/>
      <w:lvlJc w:val="left"/>
      <w:pPr>
        <w:ind w:left="7002" w:hanging="1440"/>
      </w:pPr>
      <w:rPr>
        <w:rFonts w:hint="default"/>
      </w:rPr>
    </w:lvl>
    <w:lvl w:ilvl="7">
      <w:start w:val="1"/>
      <w:numFmt w:val="decimal"/>
      <w:lvlText w:val="%1.%2.%3.%4.%5.%6.%7.%8."/>
      <w:lvlJc w:val="left"/>
      <w:pPr>
        <w:ind w:left="7929" w:hanging="1440"/>
      </w:pPr>
      <w:rPr>
        <w:rFonts w:hint="default"/>
      </w:rPr>
    </w:lvl>
    <w:lvl w:ilvl="8">
      <w:start w:val="1"/>
      <w:numFmt w:val="decimal"/>
      <w:lvlText w:val="%1.%2.%3.%4.%5.%6.%7.%8.%9."/>
      <w:lvlJc w:val="left"/>
      <w:pPr>
        <w:ind w:left="9216" w:hanging="1800"/>
      </w:pPr>
      <w:rPr>
        <w:rFonts w:hint="default"/>
      </w:rPr>
    </w:lvl>
  </w:abstractNum>
  <w:abstractNum w:abstractNumId="30" w15:restartNumberingAfterBreak="0">
    <w:nsid w:val="7554588E"/>
    <w:multiLevelType w:val="hybridMultilevel"/>
    <w:tmpl w:val="24202D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8E704B4"/>
    <w:multiLevelType w:val="multilevel"/>
    <w:tmpl w:val="27EA864A"/>
    <w:lvl w:ilvl="0">
      <w:start w:val="1"/>
      <w:numFmt w:val="decimal"/>
      <w:lvlText w:val="%1."/>
      <w:lvlJc w:val="left"/>
      <w:pPr>
        <w:ind w:left="1080" w:hanging="360"/>
      </w:pPr>
    </w:lvl>
    <w:lvl w:ilvl="1">
      <w:start w:val="1"/>
      <w:numFmt w:val="decimal"/>
      <w:isLgl/>
      <w:lvlText w:val="%1.%2."/>
      <w:lvlJc w:val="left"/>
      <w:pPr>
        <w:ind w:left="1440" w:hanging="720"/>
      </w:pPr>
      <w:rPr>
        <w:rFonts w:hint="default"/>
        <w:sz w:val="24"/>
      </w:rPr>
    </w:lvl>
    <w:lvl w:ilvl="2">
      <w:start w:val="1"/>
      <w:numFmt w:val="decimal"/>
      <w:isLgl/>
      <w:lvlText w:val="%1.%2.%3."/>
      <w:lvlJc w:val="left"/>
      <w:pPr>
        <w:ind w:left="1506" w:hanging="720"/>
      </w:pPr>
      <w:rPr>
        <w:rFonts w:hint="default"/>
        <w:sz w:val="24"/>
      </w:rPr>
    </w:lvl>
    <w:lvl w:ilvl="3">
      <w:start w:val="1"/>
      <w:numFmt w:val="decimal"/>
      <w:isLgl/>
      <w:lvlText w:val="%1.%2.%3.%4."/>
      <w:lvlJc w:val="left"/>
      <w:pPr>
        <w:ind w:left="1800" w:hanging="1080"/>
      </w:pPr>
      <w:rPr>
        <w:rFonts w:hint="default"/>
        <w:sz w:val="24"/>
      </w:rPr>
    </w:lvl>
    <w:lvl w:ilvl="4">
      <w:start w:val="1"/>
      <w:numFmt w:val="decimal"/>
      <w:isLgl/>
      <w:lvlText w:val="%1.%2.%3.%4.%5."/>
      <w:lvlJc w:val="left"/>
      <w:pPr>
        <w:ind w:left="1800" w:hanging="1080"/>
      </w:pPr>
      <w:rPr>
        <w:rFonts w:hint="default"/>
        <w:sz w:val="24"/>
      </w:rPr>
    </w:lvl>
    <w:lvl w:ilvl="5">
      <w:start w:val="1"/>
      <w:numFmt w:val="decimal"/>
      <w:isLgl/>
      <w:lvlText w:val="%1.%2.%3.%4.%5.%6."/>
      <w:lvlJc w:val="left"/>
      <w:pPr>
        <w:ind w:left="2160" w:hanging="1440"/>
      </w:pPr>
      <w:rPr>
        <w:rFonts w:hint="default"/>
        <w:sz w:val="24"/>
      </w:rPr>
    </w:lvl>
    <w:lvl w:ilvl="6">
      <w:start w:val="1"/>
      <w:numFmt w:val="decimal"/>
      <w:isLgl/>
      <w:lvlText w:val="%1.%2.%3.%4.%5.%6.%7."/>
      <w:lvlJc w:val="left"/>
      <w:pPr>
        <w:ind w:left="2520" w:hanging="1800"/>
      </w:pPr>
      <w:rPr>
        <w:rFonts w:hint="default"/>
        <w:sz w:val="24"/>
      </w:rPr>
    </w:lvl>
    <w:lvl w:ilvl="7">
      <w:start w:val="1"/>
      <w:numFmt w:val="decimal"/>
      <w:isLgl/>
      <w:lvlText w:val="%1.%2.%3.%4.%5.%6.%7.%8."/>
      <w:lvlJc w:val="left"/>
      <w:pPr>
        <w:ind w:left="2520" w:hanging="1800"/>
      </w:pPr>
      <w:rPr>
        <w:rFonts w:hint="default"/>
        <w:sz w:val="24"/>
      </w:rPr>
    </w:lvl>
    <w:lvl w:ilvl="8">
      <w:start w:val="1"/>
      <w:numFmt w:val="decimal"/>
      <w:isLgl/>
      <w:lvlText w:val="%1.%2.%3.%4.%5.%6.%7.%8.%9."/>
      <w:lvlJc w:val="left"/>
      <w:pPr>
        <w:ind w:left="2880" w:hanging="2160"/>
      </w:pPr>
      <w:rPr>
        <w:rFonts w:hint="default"/>
        <w:sz w:val="24"/>
      </w:rPr>
    </w:lvl>
  </w:abstractNum>
  <w:abstractNum w:abstractNumId="32" w15:restartNumberingAfterBreak="0">
    <w:nsid w:val="7BB3452A"/>
    <w:multiLevelType w:val="hybridMultilevel"/>
    <w:tmpl w:val="081202EA"/>
    <w:lvl w:ilvl="0" w:tplc="4009000B">
      <w:start w:val="1"/>
      <w:numFmt w:val="bullet"/>
      <w:lvlText w:val=""/>
      <w:lvlJc w:val="left"/>
      <w:pPr>
        <w:ind w:left="1146" w:hanging="360"/>
      </w:pPr>
      <w:rPr>
        <w:rFonts w:ascii="Wingdings" w:hAnsi="Wingdings"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33" w15:restartNumberingAfterBreak="0">
    <w:nsid w:val="7C7C7413"/>
    <w:multiLevelType w:val="multilevel"/>
    <w:tmpl w:val="880E2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F745FC9"/>
    <w:multiLevelType w:val="multilevel"/>
    <w:tmpl w:val="FB0A55C8"/>
    <w:lvl w:ilvl="0">
      <w:start w:val="1"/>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num w:numId="1">
    <w:abstractNumId w:val="10"/>
  </w:num>
  <w:num w:numId="2">
    <w:abstractNumId w:val="4"/>
  </w:num>
  <w:num w:numId="3">
    <w:abstractNumId w:val="15"/>
  </w:num>
  <w:num w:numId="4">
    <w:abstractNumId w:val="11"/>
  </w:num>
  <w:num w:numId="5">
    <w:abstractNumId w:val="5"/>
  </w:num>
  <w:num w:numId="6">
    <w:abstractNumId w:val="27"/>
  </w:num>
  <w:num w:numId="7">
    <w:abstractNumId w:val="32"/>
  </w:num>
  <w:num w:numId="8">
    <w:abstractNumId w:val="31"/>
  </w:num>
  <w:num w:numId="9">
    <w:abstractNumId w:val="18"/>
  </w:num>
  <w:num w:numId="10">
    <w:abstractNumId w:val="0"/>
  </w:num>
  <w:num w:numId="11">
    <w:abstractNumId w:val="23"/>
  </w:num>
  <w:num w:numId="12">
    <w:abstractNumId w:val="20"/>
  </w:num>
  <w:num w:numId="13">
    <w:abstractNumId w:val="22"/>
  </w:num>
  <w:num w:numId="14">
    <w:abstractNumId w:val="34"/>
  </w:num>
  <w:num w:numId="15">
    <w:abstractNumId w:val="29"/>
  </w:num>
  <w:num w:numId="16">
    <w:abstractNumId w:val="33"/>
  </w:num>
  <w:num w:numId="17">
    <w:abstractNumId w:val="2"/>
  </w:num>
  <w:num w:numId="18">
    <w:abstractNumId w:val="28"/>
  </w:num>
  <w:num w:numId="19">
    <w:abstractNumId w:val="6"/>
  </w:num>
  <w:num w:numId="20">
    <w:abstractNumId w:val="13"/>
  </w:num>
  <w:num w:numId="21">
    <w:abstractNumId w:val="8"/>
  </w:num>
  <w:num w:numId="22">
    <w:abstractNumId w:val="19"/>
  </w:num>
  <w:num w:numId="23">
    <w:abstractNumId w:val="25"/>
  </w:num>
  <w:num w:numId="24">
    <w:abstractNumId w:val="14"/>
  </w:num>
  <w:num w:numId="25">
    <w:abstractNumId w:val="1"/>
  </w:num>
  <w:num w:numId="26">
    <w:abstractNumId w:val="17"/>
  </w:num>
  <w:num w:numId="27">
    <w:abstractNumId w:val="21"/>
  </w:num>
  <w:num w:numId="28">
    <w:abstractNumId w:val="26"/>
  </w:num>
  <w:num w:numId="29">
    <w:abstractNumId w:val="12"/>
  </w:num>
  <w:num w:numId="30">
    <w:abstractNumId w:val="24"/>
  </w:num>
  <w:num w:numId="31">
    <w:abstractNumId w:val="3"/>
  </w:num>
  <w:num w:numId="32">
    <w:abstractNumId w:val="7"/>
  </w:num>
  <w:num w:numId="33">
    <w:abstractNumId w:val="9"/>
  </w:num>
  <w:num w:numId="34">
    <w:abstractNumId w:val="30"/>
  </w:num>
  <w:num w:numId="35">
    <w:abstractNumId w:val="16"/>
  </w:num>
  <w:numIdMacAtCleanup w:val="15"/>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upriya Shinde">
    <w15:presenceInfo w15:providerId="AD" w15:userId="S-1-5-21-4233355052-2025615853-2415487666-13269"/>
  </w15:person>
  <w15:person w15:author="Amit Tanna">
    <w15:presenceInfo w15:providerId="AD" w15:userId="S-1-5-21-4233355052-2025615853-2415487666-132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7F7"/>
    <w:rsid w:val="00001F64"/>
    <w:rsid w:val="00001FBA"/>
    <w:rsid w:val="000021C3"/>
    <w:rsid w:val="000030FA"/>
    <w:rsid w:val="00003A3C"/>
    <w:rsid w:val="0000463E"/>
    <w:rsid w:val="000060CD"/>
    <w:rsid w:val="00006163"/>
    <w:rsid w:val="00011217"/>
    <w:rsid w:val="00012208"/>
    <w:rsid w:val="000140F7"/>
    <w:rsid w:val="00015753"/>
    <w:rsid w:val="00017E63"/>
    <w:rsid w:val="000221A7"/>
    <w:rsid w:val="000231F8"/>
    <w:rsid w:val="000232F3"/>
    <w:rsid w:val="00031C09"/>
    <w:rsid w:val="000342C0"/>
    <w:rsid w:val="000344A9"/>
    <w:rsid w:val="000366E8"/>
    <w:rsid w:val="00047548"/>
    <w:rsid w:val="00055877"/>
    <w:rsid w:val="00057AA4"/>
    <w:rsid w:val="0006204F"/>
    <w:rsid w:val="0006350F"/>
    <w:rsid w:val="0006620C"/>
    <w:rsid w:val="0007051A"/>
    <w:rsid w:val="00070758"/>
    <w:rsid w:val="00070AAB"/>
    <w:rsid w:val="00070AF3"/>
    <w:rsid w:val="000716C8"/>
    <w:rsid w:val="000752A4"/>
    <w:rsid w:val="00080992"/>
    <w:rsid w:val="000813AF"/>
    <w:rsid w:val="000820F8"/>
    <w:rsid w:val="00082510"/>
    <w:rsid w:val="00083388"/>
    <w:rsid w:val="00083FFD"/>
    <w:rsid w:val="00085F1D"/>
    <w:rsid w:val="0008614C"/>
    <w:rsid w:val="00086660"/>
    <w:rsid w:val="000913C8"/>
    <w:rsid w:val="00091C64"/>
    <w:rsid w:val="00093E9F"/>
    <w:rsid w:val="0009451A"/>
    <w:rsid w:val="00097044"/>
    <w:rsid w:val="000A17F7"/>
    <w:rsid w:val="000A330A"/>
    <w:rsid w:val="000A6165"/>
    <w:rsid w:val="000A6E88"/>
    <w:rsid w:val="000A7FF7"/>
    <w:rsid w:val="000B07F0"/>
    <w:rsid w:val="000B287E"/>
    <w:rsid w:val="000B451A"/>
    <w:rsid w:val="000B6545"/>
    <w:rsid w:val="000C068E"/>
    <w:rsid w:val="000C0E04"/>
    <w:rsid w:val="000C10AE"/>
    <w:rsid w:val="000C1E50"/>
    <w:rsid w:val="000C3C4E"/>
    <w:rsid w:val="000C5A85"/>
    <w:rsid w:val="000C5E83"/>
    <w:rsid w:val="000C61B5"/>
    <w:rsid w:val="000C74CD"/>
    <w:rsid w:val="000D0E50"/>
    <w:rsid w:val="000D1EFE"/>
    <w:rsid w:val="000D2695"/>
    <w:rsid w:val="000D2A89"/>
    <w:rsid w:val="000D3E04"/>
    <w:rsid w:val="000D4A9D"/>
    <w:rsid w:val="000D5221"/>
    <w:rsid w:val="000D6532"/>
    <w:rsid w:val="000D6681"/>
    <w:rsid w:val="000D6FDA"/>
    <w:rsid w:val="000E0CA1"/>
    <w:rsid w:val="000E144E"/>
    <w:rsid w:val="000E7245"/>
    <w:rsid w:val="000E7EB7"/>
    <w:rsid w:val="000F14CF"/>
    <w:rsid w:val="000F289B"/>
    <w:rsid w:val="000F3B0A"/>
    <w:rsid w:val="000F40EE"/>
    <w:rsid w:val="000F5286"/>
    <w:rsid w:val="000F5681"/>
    <w:rsid w:val="000F7B19"/>
    <w:rsid w:val="00102B0D"/>
    <w:rsid w:val="00104977"/>
    <w:rsid w:val="00105ECF"/>
    <w:rsid w:val="001074E5"/>
    <w:rsid w:val="00110278"/>
    <w:rsid w:val="00115540"/>
    <w:rsid w:val="00115824"/>
    <w:rsid w:val="00116470"/>
    <w:rsid w:val="0012315D"/>
    <w:rsid w:val="001233B5"/>
    <w:rsid w:val="00123998"/>
    <w:rsid w:val="00123AB9"/>
    <w:rsid w:val="00126E96"/>
    <w:rsid w:val="001316CE"/>
    <w:rsid w:val="001319B7"/>
    <w:rsid w:val="00131EBA"/>
    <w:rsid w:val="001336CB"/>
    <w:rsid w:val="00134AE4"/>
    <w:rsid w:val="0013501B"/>
    <w:rsid w:val="00135530"/>
    <w:rsid w:val="001370A9"/>
    <w:rsid w:val="00141EE5"/>
    <w:rsid w:val="0014334B"/>
    <w:rsid w:val="00147EDE"/>
    <w:rsid w:val="00150390"/>
    <w:rsid w:val="001529BB"/>
    <w:rsid w:val="00152D0B"/>
    <w:rsid w:val="001533E4"/>
    <w:rsid w:val="0015504A"/>
    <w:rsid w:val="00156ECF"/>
    <w:rsid w:val="00157983"/>
    <w:rsid w:val="0016252E"/>
    <w:rsid w:val="001637F7"/>
    <w:rsid w:val="001658A2"/>
    <w:rsid w:val="00165CB8"/>
    <w:rsid w:val="00165F9F"/>
    <w:rsid w:val="00166909"/>
    <w:rsid w:val="001678F1"/>
    <w:rsid w:val="0017144A"/>
    <w:rsid w:val="0017218A"/>
    <w:rsid w:val="0017361B"/>
    <w:rsid w:val="0017448C"/>
    <w:rsid w:val="00176D57"/>
    <w:rsid w:val="00180143"/>
    <w:rsid w:val="0018420C"/>
    <w:rsid w:val="00187E82"/>
    <w:rsid w:val="0019045F"/>
    <w:rsid w:val="00191047"/>
    <w:rsid w:val="00196535"/>
    <w:rsid w:val="001A0534"/>
    <w:rsid w:val="001A0FEC"/>
    <w:rsid w:val="001A3E88"/>
    <w:rsid w:val="001B076A"/>
    <w:rsid w:val="001B4DCA"/>
    <w:rsid w:val="001B6A07"/>
    <w:rsid w:val="001C14EC"/>
    <w:rsid w:val="001C2A19"/>
    <w:rsid w:val="001C5EA0"/>
    <w:rsid w:val="001D18B2"/>
    <w:rsid w:val="001D2CC8"/>
    <w:rsid w:val="001D33FF"/>
    <w:rsid w:val="001D6FFB"/>
    <w:rsid w:val="001D7B75"/>
    <w:rsid w:val="001E1CE4"/>
    <w:rsid w:val="001E3C26"/>
    <w:rsid w:val="001E3D49"/>
    <w:rsid w:val="001E6031"/>
    <w:rsid w:val="001F135A"/>
    <w:rsid w:val="001F2391"/>
    <w:rsid w:val="001F33A0"/>
    <w:rsid w:val="001F63C6"/>
    <w:rsid w:val="001F7BF3"/>
    <w:rsid w:val="001F7F18"/>
    <w:rsid w:val="002056AC"/>
    <w:rsid w:val="0020694C"/>
    <w:rsid w:val="00207363"/>
    <w:rsid w:val="0021061A"/>
    <w:rsid w:val="00211620"/>
    <w:rsid w:val="002200C0"/>
    <w:rsid w:val="0022049C"/>
    <w:rsid w:val="00220C34"/>
    <w:rsid w:val="0022174D"/>
    <w:rsid w:val="00221755"/>
    <w:rsid w:val="00221F17"/>
    <w:rsid w:val="002237B3"/>
    <w:rsid w:val="00224707"/>
    <w:rsid w:val="00225AFD"/>
    <w:rsid w:val="00225FAC"/>
    <w:rsid w:val="0022745F"/>
    <w:rsid w:val="00230CA1"/>
    <w:rsid w:val="002315D3"/>
    <w:rsid w:val="00231C89"/>
    <w:rsid w:val="002329C2"/>
    <w:rsid w:val="00232C4F"/>
    <w:rsid w:val="00232F7E"/>
    <w:rsid w:val="00233A3D"/>
    <w:rsid w:val="00237714"/>
    <w:rsid w:val="00240A9A"/>
    <w:rsid w:val="00242E76"/>
    <w:rsid w:val="00244D2A"/>
    <w:rsid w:val="0024503C"/>
    <w:rsid w:val="00245202"/>
    <w:rsid w:val="00245612"/>
    <w:rsid w:val="0024648F"/>
    <w:rsid w:val="00250DB8"/>
    <w:rsid w:val="00253715"/>
    <w:rsid w:val="00253D56"/>
    <w:rsid w:val="002558F3"/>
    <w:rsid w:val="0025790B"/>
    <w:rsid w:val="00262D5D"/>
    <w:rsid w:val="00263795"/>
    <w:rsid w:val="00263B9D"/>
    <w:rsid w:val="00264284"/>
    <w:rsid w:val="002668BC"/>
    <w:rsid w:val="00267EFF"/>
    <w:rsid w:val="002743CA"/>
    <w:rsid w:val="00274A75"/>
    <w:rsid w:val="0027532D"/>
    <w:rsid w:val="00277569"/>
    <w:rsid w:val="00277CD7"/>
    <w:rsid w:val="0028095A"/>
    <w:rsid w:val="002826B9"/>
    <w:rsid w:val="002832BB"/>
    <w:rsid w:val="002852C3"/>
    <w:rsid w:val="0028784B"/>
    <w:rsid w:val="00290615"/>
    <w:rsid w:val="00290B0A"/>
    <w:rsid w:val="002921CE"/>
    <w:rsid w:val="00292724"/>
    <w:rsid w:val="00295AAE"/>
    <w:rsid w:val="0029620B"/>
    <w:rsid w:val="002970AC"/>
    <w:rsid w:val="002975BE"/>
    <w:rsid w:val="002A10B3"/>
    <w:rsid w:val="002A110B"/>
    <w:rsid w:val="002A1535"/>
    <w:rsid w:val="002A2D31"/>
    <w:rsid w:val="002A3A05"/>
    <w:rsid w:val="002A4155"/>
    <w:rsid w:val="002A6FA5"/>
    <w:rsid w:val="002B2311"/>
    <w:rsid w:val="002B59F7"/>
    <w:rsid w:val="002B5C55"/>
    <w:rsid w:val="002B7635"/>
    <w:rsid w:val="002C45A3"/>
    <w:rsid w:val="002C7B76"/>
    <w:rsid w:val="002D06D5"/>
    <w:rsid w:val="002D161F"/>
    <w:rsid w:val="002D1800"/>
    <w:rsid w:val="002D1DBD"/>
    <w:rsid w:val="002D2E54"/>
    <w:rsid w:val="002D4725"/>
    <w:rsid w:val="002D4926"/>
    <w:rsid w:val="002D550E"/>
    <w:rsid w:val="002D58E6"/>
    <w:rsid w:val="002D604A"/>
    <w:rsid w:val="002D67F0"/>
    <w:rsid w:val="002D70AD"/>
    <w:rsid w:val="002D781F"/>
    <w:rsid w:val="002E1203"/>
    <w:rsid w:val="002E27AE"/>
    <w:rsid w:val="002E27ED"/>
    <w:rsid w:val="002E52DA"/>
    <w:rsid w:val="002E7886"/>
    <w:rsid w:val="002F0FD5"/>
    <w:rsid w:val="002F3E1C"/>
    <w:rsid w:val="002F4E9D"/>
    <w:rsid w:val="002F5869"/>
    <w:rsid w:val="002F6DF2"/>
    <w:rsid w:val="002F6E88"/>
    <w:rsid w:val="00301FC3"/>
    <w:rsid w:val="003100C3"/>
    <w:rsid w:val="00311FCE"/>
    <w:rsid w:val="003122CB"/>
    <w:rsid w:val="003129AF"/>
    <w:rsid w:val="00313B46"/>
    <w:rsid w:val="003144B7"/>
    <w:rsid w:val="00315EFE"/>
    <w:rsid w:val="00316598"/>
    <w:rsid w:val="003166DC"/>
    <w:rsid w:val="003168B8"/>
    <w:rsid w:val="00317BB6"/>
    <w:rsid w:val="00322F3D"/>
    <w:rsid w:val="003263B0"/>
    <w:rsid w:val="003270C2"/>
    <w:rsid w:val="0034034B"/>
    <w:rsid w:val="00344D99"/>
    <w:rsid w:val="00347E74"/>
    <w:rsid w:val="00353136"/>
    <w:rsid w:val="003546D5"/>
    <w:rsid w:val="00355483"/>
    <w:rsid w:val="00356351"/>
    <w:rsid w:val="00360E7E"/>
    <w:rsid w:val="003614F1"/>
    <w:rsid w:val="0036250B"/>
    <w:rsid w:val="00363581"/>
    <w:rsid w:val="00363915"/>
    <w:rsid w:val="00372570"/>
    <w:rsid w:val="0037298E"/>
    <w:rsid w:val="0037516E"/>
    <w:rsid w:val="00375293"/>
    <w:rsid w:val="0038098E"/>
    <w:rsid w:val="00380B99"/>
    <w:rsid w:val="00383845"/>
    <w:rsid w:val="00383CB1"/>
    <w:rsid w:val="00385B59"/>
    <w:rsid w:val="003867E9"/>
    <w:rsid w:val="00387685"/>
    <w:rsid w:val="003911C9"/>
    <w:rsid w:val="00391483"/>
    <w:rsid w:val="00391B60"/>
    <w:rsid w:val="00393DC7"/>
    <w:rsid w:val="003A06D2"/>
    <w:rsid w:val="003A1022"/>
    <w:rsid w:val="003A2F0B"/>
    <w:rsid w:val="003A4671"/>
    <w:rsid w:val="003B05A5"/>
    <w:rsid w:val="003B19CC"/>
    <w:rsid w:val="003B1A10"/>
    <w:rsid w:val="003B1E4A"/>
    <w:rsid w:val="003B291A"/>
    <w:rsid w:val="003B38B0"/>
    <w:rsid w:val="003B41F5"/>
    <w:rsid w:val="003B5539"/>
    <w:rsid w:val="003B604E"/>
    <w:rsid w:val="003B605C"/>
    <w:rsid w:val="003C002E"/>
    <w:rsid w:val="003C1FF6"/>
    <w:rsid w:val="003C3B11"/>
    <w:rsid w:val="003C613F"/>
    <w:rsid w:val="003C6D72"/>
    <w:rsid w:val="003D15DD"/>
    <w:rsid w:val="003D1616"/>
    <w:rsid w:val="003D2273"/>
    <w:rsid w:val="003D2B65"/>
    <w:rsid w:val="003D3E2A"/>
    <w:rsid w:val="003D721B"/>
    <w:rsid w:val="003E019B"/>
    <w:rsid w:val="003E283D"/>
    <w:rsid w:val="003E5E71"/>
    <w:rsid w:val="003F0B94"/>
    <w:rsid w:val="003F0C35"/>
    <w:rsid w:val="003F0CF5"/>
    <w:rsid w:val="003F244B"/>
    <w:rsid w:val="003F319A"/>
    <w:rsid w:val="003F3646"/>
    <w:rsid w:val="003F495C"/>
    <w:rsid w:val="003F5B12"/>
    <w:rsid w:val="003F6EC4"/>
    <w:rsid w:val="003F76F2"/>
    <w:rsid w:val="00400080"/>
    <w:rsid w:val="00401D66"/>
    <w:rsid w:val="00402857"/>
    <w:rsid w:val="00403CA1"/>
    <w:rsid w:val="00405487"/>
    <w:rsid w:val="00407838"/>
    <w:rsid w:val="004111DB"/>
    <w:rsid w:val="00412D06"/>
    <w:rsid w:val="004130C9"/>
    <w:rsid w:val="00414061"/>
    <w:rsid w:val="00417040"/>
    <w:rsid w:val="0042116A"/>
    <w:rsid w:val="00421412"/>
    <w:rsid w:val="004271C2"/>
    <w:rsid w:val="004274BD"/>
    <w:rsid w:val="004275F2"/>
    <w:rsid w:val="00427624"/>
    <w:rsid w:val="00427CC1"/>
    <w:rsid w:val="00427F8E"/>
    <w:rsid w:val="00433165"/>
    <w:rsid w:val="004331C1"/>
    <w:rsid w:val="00433E24"/>
    <w:rsid w:val="00436855"/>
    <w:rsid w:val="0044043E"/>
    <w:rsid w:val="00442835"/>
    <w:rsid w:val="00443D3D"/>
    <w:rsid w:val="00445107"/>
    <w:rsid w:val="00447526"/>
    <w:rsid w:val="00447BBB"/>
    <w:rsid w:val="004529E0"/>
    <w:rsid w:val="004576C6"/>
    <w:rsid w:val="00460E26"/>
    <w:rsid w:val="00465A76"/>
    <w:rsid w:val="004670A5"/>
    <w:rsid w:val="0047078D"/>
    <w:rsid w:val="00471EC3"/>
    <w:rsid w:val="00472A9D"/>
    <w:rsid w:val="00472DCC"/>
    <w:rsid w:val="00480209"/>
    <w:rsid w:val="004822F9"/>
    <w:rsid w:val="004860EE"/>
    <w:rsid w:val="00487148"/>
    <w:rsid w:val="00487789"/>
    <w:rsid w:val="00494F80"/>
    <w:rsid w:val="00496405"/>
    <w:rsid w:val="004A0174"/>
    <w:rsid w:val="004A1DDB"/>
    <w:rsid w:val="004A3A44"/>
    <w:rsid w:val="004A765B"/>
    <w:rsid w:val="004B11C8"/>
    <w:rsid w:val="004B1A71"/>
    <w:rsid w:val="004B3DDA"/>
    <w:rsid w:val="004B4F70"/>
    <w:rsid w:val="004B6688"/>
    <w:rsid w:val="004B77C0"/>
    <w:rsid w:val="004C11EB"/>
    <w:rsid w:val="004C341C"/>
    <w:rsid w:val="004C3C0F"/>
    <w:rsid w:val="004C42B4"/>
    <w:rsid w:val="004C4863"/>
    <w:rsid w:val="004C6302"/>
    <w:rsid w:val="004C7104"/>
    <w:rsid w:val="004C7F56"/>
    <w:rsid w:val="004D0115"/>
    <w:rsid w:val="004D07F5"/>
    <w:rsid w:val="004D2158"/>
    <w:rsid w:val="004D34ED"/>
    <w:rsid w:val="004D3D09"/>
    <w:rsid w:val="004D453A"/>
    <w:rsid w:val="004D5847"/>
    <w:rsid w:val="004D6281"/>
    <w:rsid w:val="004D741A"/>
    <w:rsid w:val="004E0AF0"/>
    <w:rsid w:val="004E3325"/>
    <w:rsid w:val="004E6C5B"/>
    <w:rsid w:val="004F10A3"/>
    <w:rsid w:val="004F2CAA"/>
    <w:rsid w:val="004F435E"/>
    <w:rsid w:val="004F52A2"/>
    <w:rsid w:val="004F6105"/>
    <w:rsid w:val="004F76B4"/>
    <w:rsid w:val="004F7F6E"/>
    <w:rsid w:val="005028C8"/>
    <w:rsid w:val="00503556"/>
    <w:rsid w:val="00507A4A"/>
    <w:rsid w:val="005122C5"/>
    <w:rsid w:val="0051677E"/>
    <w:rsid w:val="00516E49"/>
    <w:rsid w:val="00517F4B"/>
    <w:rsid w:val="00520751"/>
    <w:rsid w:val="0052102D"/>
    <w:rsid w:val="00521C2D"/>
    <w:rsid w:val="005229ED"/>
    <w:rsid w:val="00523011"/>
    <w:rsid w:val="005240A3"/>
    <w:rsid w:val="00524BA0"/>
    <w:rsid w:val="00525871"/>
    <w:rsid w:val="00525D7C"/>
    <w:rsid w:val="00526022"/>
    <w:rsid w:val="005276B2"/>
    <w:rsid w:val="00534982"/>
    <w:rsid w:val="00534F0C"/>
    <w:rsid w:val="0053511F"/>
    <w:rsid w:val="0053541E"/>
    <w:rsid w:val="00536ED2"/>
    <w:rsid w:val="00540773"/>
    <w:rsid w:val="00542C11"/>
    <w:rsid w:val="00544919"/>
    <w:rsid w:val="00544C36"/>
    <w:rsid w:val="00546A7E"/>
    <w:rsid w:val="005473DB"/>
    <w:rsid w:val="005473FE"/>
    <w:rsid w:val="00547A6D"/>
    <w:rsid w:val="00547CA4"/>
    <w:rsid w:val="0055004D"/>
    <w:rsid w:val="0055037D"/>
    <w:rsid w:val="00557D70"/>
    <w:rsid w:val="005603C6"/>
    <w:rsid w:val="00561776"/>
    <w:rsid w:val="005627CD"/>
    <w:rsid w:val="005657D8"/>
    <w:rsid w:val="005748C8"/>
    <w:rsid w:val="005764A2"/>
    <w:rsid w:val="00577012"/>
    <w:rsid w:val="0057744C"/>
    <w:rsid w:val="00580C97"/>
    <w:rsid w:val="005852A3"/>
    <w:rsid w:val="00585DA5"/>
    <w:rsid w:val="00586A66"/>
    <w:rsid w:val="005872DD"/>
    <w:rsid w:val="005875EA"/>
    <w:rsid w:val="0059069C"/>
    <w:rsid w:val="00590919"/>
    <w:rsid w:val="0059108E"/>
    <w:rsid w:val="005911C7"/>
    <w:rsid w:val="0059393B"/>
    <w:rsid w:val="0059491E"/>
    <w:rsid w:val="00594B6D"/>
    <w:rsid w:val="005A34EB"/>
    <w:rsid w:val="005A7A3E"/>
    <w:rsid w:val="005B0E6B"/>
    <w:rsid w:val="005B13B9"/>
    <w:rsid w:val="005B1988"/>
    <w:rsid w:val="005B2ABD"/>
    <w:rsid w:val="005B4465"/>
    <w:rsid w:val="005B49FA"/>
    <w:rsid w:val="005B4C68"/>
    <w:rsid w:val="005B4D75"/>
    <w:rsid w:val="005C0C13"/>
    <w:rsid w:val="005C3355"/>
    <w:rsid w:val="005C3D4E"/>
    <w:rsid w:val="005C4A80"/>
    <w:rsid w:val="005C65A8"/>
    <w:rsid w:val="005C65D2"/>
    <w:rsid w:val="005D0E1A"/>
    <w:rsid w:val="005D0EA7"/>
    <w:rsid w:val="005D1846"/>
    <w:rsid w:val="005D3F52"/>
    <w:rsid w:val="005D56DF"/>
    <w:rsid w:val="005D6293"/>
    <w:rsid w:val="005D62F6"/>
    <w:rsid w:val="005D6623"/>
    <w:rsid w:val="005D68E8"/>
    <w:rsid w:val="005E200E"/>
    <w:rsid w:val="005E4105"/>
    <w:rsid w:val="005E48C1"/>
    <w:rsid w:val="005E4CEE"/>
    <w:rsid w:val="005E570A"/>
    <w:rsid w:val="005E5EDE"/>
    <w:rsid w:val="005F093F"/>
    <w:rsid w:val="005F4947"/>
    <w:rsid w:val="005F54F9"/>
    <w:rsid w:val="005F63A6"/>
    <w:rsid w:val="0060203B"/>
    <w:rsid w:val="0060539C"/>
    <w:rsid w:val="00605DF2"/>
    <w:rsid w:val="0060642A"/>
    <w:rsid w:val="006068B4"/>
    <w:rsid w:val="00607853"/>
    <w:rsid w:val="00610602"/>
    <w:rsid w:val="006123FF"/>
    <w:rsid w:val="00613640"/>
    <w:rsid w:val="0061418F"/>
    <w:rsid w:val="00615847"/>
    <w:rsid w:val="00616BC7"/>
    <w:rsid w:val="0061770F"/>
    <w:rsid w:val="00621551"/>
    <w:rsid w:val="00622881"/>
    <w:rsid w:val="00623EDE"/>
    <w:rsid w:val="0062630F"/>
    <w:rsid w:val="00627BFD"/>
    <w:rsid w:val="00627F40"/>
    <w:rsid w:val="006312CE"/>
    <w:rsid w:val="00633811"/>
    <w:rsid w:val="00636A8D"/>
    <w:rsid w:val="006422C9"/>
    <w:rsid w:val="006466D6"/>
    <w:rsid w:val="00654E85"/>
    <w:rsid w:val="00656E0C"/>
    <w:rsid w:val="006605D2"/>
    <w:rsid w:val="00660F4D"/>
    <w:rsid w:val="00664186"/>
    <w:rsid w:val="00667304"/>
    <w:rsid w:val="00670748"/>
    <w:rsid w:val="00672A8E"/>
    <w:rsid w:val="0067380F"/>
    <w:rsid w:val="00677807"/>
    <w:rsid w:val="006811F3"/>
    <w:rsid w:val="00682697"/>
    <w:rsid w:val="00683140"/>
    <w:rsid w:val="0068388D"/>
    <w:rsid w:val="0068528B"/>
    <w:rsid w:val="00685753"/>
    <w:rsid w:val="006873D7"/>
    <w:rsid w:val="00687CBF"/>
    <w:rsid w:val="00690717"/>
    <w:rsid w:val="006938AC"/>
    <w:rsid w:val="00695C85"/>
    <w:rsid w:val="00696895"/>
    <w:rsid w:val="00697BCA"/>
    <w:rsid w:val="006A243D"/>
    <w:rsid w:val="006A24A4"/>
    <w:rsid w:val="006A2575"/>
    <w:rsid w:val="006A2AC0"/>
    <w:rsid w:val="006A3E5B"/>
    <w:rsid w:val="006A4274"/>
    <w:rsid w:val="006B02EB"/>
    <w:rsid w:val="006B1915"/>
    <w:rsid w:val="006B1DAF"/>
    <w:rsid w:val="006B1FD1"/>
    <w:rsid w:val="006B2603"/>
    <w:rsid w:val="006B3719"/>
    <w:rsid w:val="006B5DD7"/>
    <w:rsid w:val="006B7934"/>
    <w:rsid w:val="006C30A1"/>
    <w:rsid w:val="006C4348"/>
    <w:rsid w:val="006C541B"/>
    <w:rsid w:val="006C56B4"/>
    <w:rsid w:val="006C6539"/>
    <w:rsid w:val="006C7E54"/>
    <w:rsid w:val="006D0059"/>
    <w:rsid w:val="006D0A46"/>
    <w:rsid w:val="006D2E05"/>
    <w:rsid w:val="006D348E"/>
    <w:rsid w:val="006D34F4"/>
    <w:rsid w:val="006D3797"/>
    <w:rsid w:val="006D37CC"/>
    <w:rsid w:val="006D5CF8"/>
    <w:rsid w:val="006D6050"/>
    <w:rsid w:val="006E16C4"/>
    <w:rsid w:val="006E39E2"/>
    <w:rsid w:val="006E7308"/>
    <w:rsid w:val="006F03FE"/>
    <w:rsid w:val="006F1305"/>
    <w:rsid w:val="006F2FBF"/>
    <w:rsid w:val="006F70C3"/>
    <w:rsid w:val="006F773C"/>
    <w:rsid w:val="0070030A"/>
    <w:rsid w:val="00703D07"/>
    <w:rsid w:val="00705446"/>
    <w:rsid w:val="00705835"/>
    <w:rsid w:val="007058A1"/>
    <w:rsid w:val="007058F3"/>
    <w:rsid w:val="00706015"/>
    <w:rsid w:val="0070664E"/>
    <w:rsid w:val="007074DE"/>
    <w:rsid w:val="00707965"/>
    <w:rsid w:val="007135AF"/>
    <w:rsid w:val="00715172"/>
    <w:rsid w:val="007178C2"/>
    <w:rsid w:val="007236AD"/>
    <w:rsid w:val="0072525C"/>
    <w:rsid w:val="00725A6A"/>
    <w:rsid w:val="00726EEF"/>
    <w:rsid w:val="00726F0B"/>
    <w:rsid w:val="00732E7D"/>
    <w:rsid w:val="0074129A"/>
    <w:rsid w:val="00742785"/>
    <w:rsid w:val="007449F2"/>
    <w:rsid w:val="00747422"/>
    <w:rsid w:val="00747479"/>
    <w:rsid w:val="00750604"/>
    <w:rsid w:val="0075218E"/>
    <w:rsid w:val="00753036"/>
    <w:rsid w:val="007533BD"/>
    <w:rsid w:val="00755F92"/>
    <w:rsid w:val="007568A7"/>
    <w:rsid w:val="00762A99"/>
    <w:rsid w:val="00767B1C"/>
    <w:rsid w:val="00773A6E"/>
    <w:rsid w:val="007756D2"/>
    <w:rsid w:val="00781D53"/>
    <w:rsid w:val="007831AA"/>
    <w:rsid w:val="007840D8"/>
    <w:rsid w:val="00787824"/>
    <w:rsid w:val="00787F0E"/>
    <w:rsid w:val="00790CFF"/>
    <w:rsid w:val="00790F4C"/>
    <w:rsid w:val="00793174"/>
    <w:rsid w:val="00795700"/>
    <w:rsid w:val="007A2B3B"/>
    <w:rsid w:val="007A3151"/>
    <w:rsid w:val="007A782F"/>
    <w:rsid w:val="007B0274"/>
    <w:rsid w:val="007B0816"/>
    <w:rsid w:val="007B0B3E"/>
    <w:rsid w:val="007B24BE"/>
    <w:rsid w:val="007B2796"/>
    <w:rsid w:val="007B3AE4"/>
    <w:rsid w:val="007B3F97"/>
    <w:rsid w:val="007B42D0"/>
    <w:rsid w:val="007B46E0"/>
    <w:rsid w:val="007B70FF"/>
    <w:rsid w:val="007C1303"/>
    <w:rsid w:val="007C1785"/>
    <w:rsid w:val="007C280E"/>
    <w:rsid w:val="007C419E"/>
    <w:rsid w:val="007C43F8"/>
    <w:rsid w:val="007C7C66"/>
    <w:rsid w:val="007D170E"/>
    <w:rsid w:val="007D612D"/>
    <w:rsid w:val="007D6927"/>
    <w:rsid w:val="007D79F8"/>
    <w:rsid w:val="007E012F"/>
    <w:rsid w:val="007E3F68"/>
    <w:rsid w:val="007E41D3"/>
    <w:rsid w:val="007E4C3F"/>
    <w:rsid w:val="007E61BC"/>
    <w:rsid w:val="007E7326"/>
    <w:rsid w:val="007F48D1"/>
    <w:rsid w:val="007F5629"/>
    <w:rsid w:val="007F5BBF"/>
    <w:rsid w:val="00806A8F"/>
    <w:rsid w:val="008078BA"/>
    <w:rsid w:val="00807F0F"/>
    <w:rsid w:val="00810129"/>
    <w:rsid w:val="008113FE"/>
    <w:rsid w:val="008150A4"/>
    <w:rsid w:val="00817404"/>
    <w:rsid w:val="00817F04"/>
    <w:rsid w:val="00821B85"/>
    <w:rsid w:val="00822886"/>
    <w:rsid w:val="0082361B"/>
    <w:rsid w:val="00827182"/>
    <w:rsid w:val="008276C8"/>
    <w:rsid w:val="00827C74"/>
    <w:rsid w:val="00833061"/>
    <w:rsid w:val="00833BCB"/>
    <w:rsid w:val="008343F8"/>
    <w:rsid w:val="008379E3"/>
    <w:rsid w:val="0084130A"/>
    <w:rsid w:val="008416C7"/>
    <w:rsid w:val="00842332"/>
    <w:rsid w:val="008441BB"/>
    <w:rsid w:val="008444A7"/>
    <w:rsid w:val="0084565F"/>
    <w:rsid w:val="008463B7"/>
    <w:rsid w:val="00847BFD"/>
    <w:rsid w:val="0085005D"/>
    <w:rsid w:val="00850396"/>
    <w:rsid w:val="00850ACB"/>
    <w:rsid w:val="00851A8C"/>
    <w:rsid w:val="00852236"/>
    <w:rsid w:val="00854A90"/>
    <w:rsid w:val="008566A9"/>
    <w:rsid w:val="00860EF9"/>
    <w:rsid w:val="008610B3"/>
    <w:rsid w:val="00861CB6"/>
    <w:rsid w:val="008645BA"/>
    <w:rsid w:val="0087173F"/>
    <w:rsid w:val="00875E0F"/>
    <w:rsid w:val="00880115"/>
    <w:rsid w:val="00880BF0"/>
    <w:rsid w:val="00882136"/>
    <w:rsid w:val="0088255D"/>
    <w:rsid w:val="00885E7D"/>
    <w:rsid w:val="00886E36"/>
    <w:rsid w:val="008919EC"/>
    <w:rsid w:val="00891DDA"/>
    <w:rsid w:val="0089242D"/>
    <w:rsid w:val="0089281F"/>
    <w:rsid w:val="00894BDC"/>
    <w:rsid w:val="008953DE"/>
    <w:rsid w:val="00896357"/>
    <w:rsid w:val="00896CF4"/>
    <w:rsid w:val="00897EEB"/>
    <w:rsid w:val="008A084A"/>
    <w:rsid w:val="008A4873"/>
    <w:rsid w:val="008A4E72"/>
    <w:rsid w:val="008A5671"/>
    <w:rsid w:val="008A700E"/>
    <w:rsid w:val="008A7B72"/>
    <w:rsid w:val="008B7CC6"/>
    <w:rsid w:val="008C0CE1"/>
    <w:rsid w:val="008C4164"/>
    <w:rsid w:val="008C6CC6"/>
    <w:rsid w:val="008D05C6"/>
    <w:rsid w:val="008D1FB9"/>
    <w:rsid w:val="008D2151"/>
    <w:rsid w:val="008D2F2C"/>
    <w:rsid w:val="008D3E13"/>
    <w:rsid w:val="008D4AC8"/>
    <w:rsid w:val="008D62A3"/>
    <w:rsid w:val="008D7312"/>
    <w:rsid w:val="008E04FE"/>
    <w:rsid w:val="008E050B"/>
    <w:rsid w:val="008E1510"/>
    <w:rsid w:val="008E370B"/>
    <w:rsid w:val="008E38B7"/>
    <w:rsid w:val="008E429C"/>
    <w:rsid w:val="008E4CAF"/>
    <w:rsid w:val="008E4F60"/>
    <w:rsid w:val="008E5AB6"/>
    <w:rsid w:val="008E6627"/>
    <w:rsid w:val="008E7DB0"/>
    <w:rsid w:val="008F0692"/>
    <w:rsid w:val="008F0E7A"/>
    <w:rsid w:val="008F20C7"/>
    <w:rsid w:val="008F5424"/>
    <w:rsid w:val="008F6757"/>
    <w:rsid w:val="008F7C85"/>
    <w:rsid w:val="00901646"/>
    <w:rsid w:val="00901883"/>
    <w:rsid w:val="00901D98"/>
    <w:rsid w:val="00903A10"/>
    <w:rsid w:val="00903A9D"/>
    <w:rsid w:val="00904036"/>
    <w:rsid w:val="00910B34"/>
    <w:rsid w:val="00911E3A"/>
    <w:rsid w:val="00912170"/>
    <w:rsid w:val="0091242B"/>
    <w:rsid w:val="0091370D"/>
    <w:rsid w:val="00913D18"/>
    <w:rsid w:val="00914978"/>
    <w:rsid w:val="009166E2"/>
    <w:rsid w:val="00924293"/>
    <w:rsid w:val="00924BC5"/>
    <w:rsid w:val="00925E10"/>
    <w:rsid w:val="00926CB5"/>
    <w:rsid w:val="00931682"/>
    <w:rsid w:val="00932C4B"/>
    <w:rsid w:val="00934524"/>
    <w:rsid w:val="009358E2"/>
    <w:rsid w:val="009375E8"/>
    <w:rsid w:val="009377F8"/>
    <w:rsid w:val="00937B8C"/>
    <w:rsid w:val="00942F87"/>
    <w:rsid w:val="00946540"/>
    <w:rsid w:val="00947990"/>
    <w:rsid w:val="009512DD"/>
    <w:rsid w:val="00952EA0"/>
    <w:rsid w:val="0095357D"/>
    <w:rsid w:val="00954E4D"/>
    <w:rsid w:val="00954F31"/>
    <w:rsid w:val="00955ADE"/>
    <w:rsid w:val="00957669"/>
    <w:rsid w:val="0095768A"/>
    <w:rsid w:val="009606FB"/>
    <w:rsid w:val="00961990"/>
    <w:rsid w:val="00963C6C"/>
    <w:rsid w:val="00964AE1"/>
    <w:rsid w:val="00971FFF"/>
    <w:rsid w:val="0097301F"/>
    <w:rsid w:val="009747D9"/>
    <w:rsid w:val="00975A0E"/>
    <w:rsid w:val="00976639"/>
    <w:rsid w:val="00977AA3"/>
    <w:rsid w:val="00980016"/>
    <w:rsid w:val="00981284"/>
    <w:rsid w:val="00981B76"/>
    <w:rsid w:val="0098230A"/>
    <w:rsid w:val="00983613"/>
    <w:rsid w:val="00984F27"/>
    <w:rsid w:val="0099063D"/>
    <w:rsid w:val="00994F3B"/>
    <w:rsid w:val="00995B2F"/>
    <w:rsid w:val="00997DB7"/>
    <w:rsid w:val="00997FFB"/>
    <w:rsid w:val="009A0FA6"/>
    <w:rsid w:val="009A2268"/>
    <w:rsid w:val="009A7C47"/>
    <w:rsid w:val="009B2969"/>
    <w:rsid w:val="009B48CC"/>
    <w:rsid w:val="009C2860"/>
    <w:rsid w:val="009C3A43"/>
    <w:rsid w:val="009C5BF2"/>
    <w:rsid w:val="009C76D9"/>
    <w:rsid w:val="009D0E2F"/>
    <w:rsid w:val="009D1410"/>
    <w:rsid w:val="009D30CA"/>
    <w:rsid w:val="009D4ABE"/>
    <w:rsid w:val="009D72A5"/>
    <w:rsid w:val="009D7E98"/>
    <w:rsid w:val="009E0264"/>
    <w:rsid w:val="009E60BA"/>
    <w:rsid w:val="009E6547"/>
    <w:rsid w:val="009E7803"/>
    <w:rsid w:val="009F00C2"/>
    <w:rsid w:val="009F2E30"/>
    <w:rsid w:val="009F566C"/>
    <w:rsid w:val="00A016D1"/>
    <w:rsid w:val="00A02F70"/>
    <w:rsid w:val="00A037E4"/>
    <w:rsid w:val="00A05FA4"/>
    <w:rsid w:val="00A06E20"/>
    <w:rsid w:val="00A07769"/>
    <w:rsid w:val="00A10B74"/>
    <w:rsid w:val="00A11AE1"/>
    <w:rsid w:val="00A15C01"/>
    <w:rsid w:val="00A15E79"/>
    <w:rsid w:val="00A2015B"/>
    <w:rsid w:val="00A24442"/>
    <w:rsid w:val="00A25C7A"/>
    <w:rsid w:val="00A26109"/>
    <w:rsid w:val="00A2789B"/>
    <w:rsid w:val="00A31690"/>
    <w:rsid w:val="00A33566"/>
    <w:rsid w:val="00A350D4"/>
    <w:rsid w:val="00A4035B"/>
    <w:rsid w:val="00A42BA3"/>
    <w:rsid w:val="00A45748"/>
    <w:rsid w:val="00A52528"/>
    <w:rsid w:val="00A52A20"/>
    <w:rsid w:val="00A57493"/>
    <w:rsid w:val="00A62271"/>
    <w:rsid w:val="00A64331"/>
    <w:rsid w:val="00A66D8A"/>
    <w:rsid w:val="00A7066C"/>
    <w:rsid w:val="00A726B2"/>
    <w:rsid w:val="00A72EBD"/>
    <w:rsid w:val="00A72EC8"/>
    <w:rsid w:val="00A77071"/>
    <w:rsid w:val="00A82DB2"/>
    <w:rsid w:val="00A83F47"/>
    <w:rsid w:val="00A84BBD"/>
    <w:rsid w:val="00A85041"/>
    <w:rsid w:val="00A8592D"/>
    <w:rsid w:val="00A8745C"/>
    <w:rsid w:val="00A90BCA"/>
    <w:rsid w:val="00A92CD0"/>
    <w:rsid w:val="00A96DB5"/>
    <w:rsid w:val="00AA2BDB"/>
    <w:rsid w:val="00AA541B"/>
    <w:rsid w:val="00AB140A"/>
    <w:rsid w:val="00AB18F9"/>
    <w:rsid w:val="00AB1972"/>
    <w:rsid w:val="00AB1BEE"/>
    <w:rsid w:val="00AB37BE"/>
    <w:rsid w:val="00AB40C6"/>
    <w:rsid w:val="00AB4F9F"/>
    <w:rsid w:val="00AB6AAC"/>
    <w:rsid w:val="00AB6C30"/>
    <w:rsid w:val="00AC164F"/>
    <w:rsid w:val="00AC1CE3"/>
    <w:rsid w:val="00AC2B40"/>
    <w:rsid w:val="00AC3410"/>
    <w:rsid w:val="00AC4F1C"/>
    <w:rsid w:val="00AC7A0A"/>
    <w:rsid w:val="00AD1CA7"/>
    <w:rsid w:val="00AD287D"/>
    <w:rsid w:val="00AD2E4F"/>
    <w:rsid w:val="00AD3466"/>
    <w:rsid w:val="00AE0A10"/>
    <w:rsid w:val="00AE1497"/>
    <w:rsid w:val="00AE2E25"/>
    <w:rsid w:val="00AE3B30"/>
    <w:rsid w:val="00AE4D08"/>
    <w:rsid w:val="00AE5FE4"/>
    <w:rsid w:val="00AE7EB7"/>
    <w:rsid w:val="00AF421B"/>
    <w:rsid w:val="00AF57E1"/>
    <w:rsid w:val="00AF5D11"/>
    <w:rsid w:val="00AF72E4"/>
    <w:rsid w:val="00B042AC"/>
    <w:rsid w:val="00B047E5"/>
    <w:rsid w:val="00B04FBC"/>
    <w:rsid w:val="00B05421"/>
    <w:rsid w:val="00B05699"/>
    <w:rsid w:val="00B05DD8"/>
    <w:rsid w:val="00B06B5E"/>
    <w:rsid w:val="00B108ED"/>
    <w:rsid w:val="00B1097C"/>
    <w:rsid w:val="00B10C97"/>
    <w:rsid w:val="00B11298"/>
    <w:rsid w:val="00B112A5"/>
    <w:rsid w:val="00B1269E"/>
    <w:rsid w:val="00B1271C"/>
    <w:rsid w:val="00B12CA0"/>
    <w:rsid w:val="00B12DBB"/>
    <w:rsid w:val="00B2017F"/>
    <w:rsid w:val="00B2217F"/>
    <w:rsid w:val="00B224B1"/>
    <w:rsid w:val="00B22B22"/>
    <w:rsid w:val="00B30177"/>
    <w:rsid w:val="00B317FD"/>
    <w:rsid w:val="00B31AB2"/>
    <w:rsid w:val="00B31E51"/>
    <w:rsid w:val="00B32AB8"/>
    <w:rsid w:val="00B448BB"/>
    <w:rsid w:val="00B45377"/>
    <w:rsid w:val="00B466D2"/>
    <w:rsid w:val="00B46836"/>
    <w:rsid w:val="00B473A8"/>
    <w:rsid w:val="00B474FE"/>
    <w:rsid w:val="00B506B8"/>
    <w:rsid w:val="00B522E7"/>
    <w:rsid w:val="00B5654F"/>
    <w:rsid w:val="00B56A82"/>
    <w:rsid w:val="00B56EC3"/>
    <w:rsid w:val="00B576DB"/>
    <w:rsid w:val="00B60B32"/>
    <w:rsid w:val="00B63DE2"/>
    <w:rsid w:val="00B65D9D"/>
    <w:rsid w:val="00B66D24"/>
    <w:rsid w:val="00B73D3C"/>
    <w:rsid w:val="00B75061"/>
    <w:rsid w:val="00B75D9A"/>
    <w:rsid w:val="00B91BF4"/>
    <w:rsid w:val="00B976D1"/>
    <w:rsid w:val="00BA25CA"/>
    <w:rsid w:val="00BB0082"/>
    <w:rsid w:val="00BB11A9"/>
    <w:rsid w:val="00BB1E15"/>
    <w:rsid w:val="00BB438D"/>
    <w:rsid w:val="00BB5740"/>
    <w:rsid w:val="00BB6DEE"/>
    <w:rsid w:val="00BB7068"/>
    <w:rsid w:val="00BB7211"/>
    <w:rsid w:val="00BC010E"/>
    <w:rsid w:val="00BC4388"/>
    <w:rsid w:val="00BD1B8C"/>
    <w:rsid w:val="00BD3F3A"/>
    <w:rsid w:val="00BD3FFA"/>
    <w:rsid w:val="00BD60C6"/>
    <w:rsid w:val="00BD6379"/>
    <w:rsid w:val="00BE3328"/>
    <w:rsid w:val="00BE4B82"/>
    <w:rsid w:val="00BE54EC"/>
    <w:rsid w:val="00BE6E5C"/>
    <w:rsid w:val="00BF37AF"/>
    <w:rsid w:val="00BF3C90"/>
    <w:rsid w:val="00BF3FE2"/>
    <w:rsid w:val="00BF426E"/>
    <w:rsid w:val="00BF56B6"/>
    <w:rsid w:val="00BF5B6E"/>
    <w:rsid w:val="00BF6ECA"/>
    <w:rsid w:val="00C009B7"/>
    <w:rsid w:val="00C00A50"/>
    <w:rsid w:val="00C01059"/>
    <w:rsid w:val="00C041F7"/>
    <w:rsid w:val="00C122F8"/>
    <w:rsid w:val="00C13087"/>
    <w:rsid w:val="00C13CCE"/>
    <w:rsid w:val="00C13FD6"/>
    <w:rsid w:val="00C16098"/>
    <w:rsid w:val="00C17A00"/>
    <w:rsid w:val="00C201D6"/>
    <w:rsid w:val="00C215AF"/>
    <w:rsid w:val="00C2185E"/>
    <w:rsid w:val="00C22A4A"/>
    <w:rsid w:val="00C2335A"/>
    <w:rsid w:val="00C242C8"/>
    <w:rsid w:val="00C277AB"/>
    <w:rsid w:val="00C31A29"/>
    <w:rsid w:val="00C31DAB"/>
    <w:rsid w:val="00C33A7C"/>
    <w:rsid w:val="00C350F2"/>
    <w:rsid w:val="00C37849"/>
    <w:rsid w:val="00C37E56"/>
    <w:rsid w:val="00C40C33"/>
    <w:rsid w:val="00C415EF"/>
    <w:rsid w:val="00C42160"/>
    <w:rsid w:val="00C5323B"/>
    <w:rsid w:val="00C54E8A"/>
    <w:rsid w:val="00C554E2"/>
    <w:rsid w:val="00C55F42"/>
    <w:rsid w:val="00C60AB1"/>
    <w:rsid w:val="00C6442C"/>
    <w:rsid w:val="00C64F1C"/>
    <w:rsid w:val="00C65121"/>
    <w:rsid w:val="00C65D28"/>
    <w:rsid w:val="00C66B74"/>
    <w:rsid w:val="00C670C5"/>
    <w:rsid w:val="00C67D9F"/>
    <w:rsid w:val="00C67E38"/>
    <w:rsid w:val="00C722BE"/>
    <w:rsid w:val="00C72787"/>
    <w:rsid w:val="00C73B90"/>
    <w:rsid w:val="00C73EC5"/>
    <w:rsid w:val="00C74FCB"/>
    <w:rsid w:val="00C759EE"/>
    <w:rsid w:val="00C80212"/>
    <w:rsid w:val="00C815B2"/>
    <w:rsid w:val="00C817A9"/>
    <w:rsid w:val="00C83955"/>
    <w:rsid w:val="00C84301"/>
    <w:rsid w:val="00C9015C"/>
    <w:rsid w:val="00C9035E"/>
    <w:rsid w:val="00C91961"/>
    <w:rsid w:val="00C953E6"/>
    <w:rsid w:val="00C97363"/>
    <w:rsid w:val="00CA0C7E"/>
    <w:rsid w:val="00CA2305"/>
    <w:rsid w:val="00CA7A15"/>
    <w:rsid w:val="00CA7E39"/>
    <w:rsid w:val="00CB0422"/>
    <w:rsid w:val="00CB44D2"/>
    <w:rsid w:val="00CB6580"/>
    <w:rsid w:val="00CB6895"/>
    <w:rsid w:val="00CB68C1"/>
    <w:rsid w:val="00CC48F6"/>
    <w:rsid w:val="00CC5993"/>
    <w:rsid w:val="00CD08FE"/>
    <w:rsid w:val="00CD18A4"/>
    <w:rsid w:val="00CD21FD"/>
    <w:rsid w:val="00CD3607"/>
    <w:rsid w:val="00CD45CB"/>
    <w:rsid w:val="00CD5802"/>
    <w:rsid w:val="00CD634E"/>
    <w:rsid w:val="00CD768C"/>
    <w:rsid w:val="00CE0073"/>
    <w:rsid w:val="00CE0837"/>
    <w:rsid w:val="00CE2A63"/>
    <w:rsid w:val="00CE69A2"/>
    <w:rsid w:val="00CE75D5"/>
    <w:rsid w:val="00CE76D3"/>
    <w:rsid w:val="00CE7EFA"/>
    <w:rsid w:val="00CF1CAB"/>
    <w:rsid w:val="00CF2094"/>
    <w:rsid w:val="00CF30F9"/>
    <w:rsid w:val="00CF41BE"/>
    <w:rsid w:val="00D002DA"/>
    <w:rsid w:val="00D01E08"/>
    <w:rsid w:val="00D029E9"/>
    <w:rsid w:val="00D03DB0"/>
    <w:rsid w:val="00D04E11"/>
    <w:rsid w:val="00D057D4"/>
    <w:rsid w:val="00D130D2"/>
    <w:rsid w:val="00D13436"/>
    <w:rsid w:val="00D13B9E"/>
    <w:rsid w:val="00D14F68"/>
    <w:rsid w:val="00D220EC"/>
    <w:rsid w:val="00D22316"/>
    <w:rsid w:val="00D22BFB"/>
    <w:rsid w:val="00D22CBE"/>
    <w:rsid w:val="00D2353F"/>
    <w:rsid w:val="00D24612"/>
    <w:rsid w:val="00D25EAB"/>
    <w:rsid w:val="00D311EF"/>
    <w:rsid w:val="00D330DB"/>
    <w:rsid w:val="00D3318F"/>
    <w:rsid w:val="00D3335F"/>
    <w:rsid w:val="00D34540"/>
    <w:rsid w:val="00D4246A"/>
    <w:rsid w:val="00D43088"/>
    <w:rsid w:val="00D438A4"/>
    <w:rsid w:val="00D451B1"/>
    <w:rsid w:val="00D4661B"/>
    <w:rsid w:val="00D47A78"/>
    <w:rsid w:val="00D47C0C"/>
    <w:rsid w:val="00D525D2"/>
    <w:rsid w:val="00D5288A"/>
    <w:rsid w:val="00D54A3C"/>
    <w:rsid w:val="00D56957"/>
    <w:rsid w:val="00D60BB0"/>
    <w:rsid w:val="00D613CB"/>
    <w:rsid w:val="00D63876"/>
    <w:rsid w:val="00D645DD"/>
    <w:rsid w:val="00D670DD"/>
    <w:rsid w:val="00D70D3A"/>
    <w:rsid w:val="00D71054"/>
    <w:rsid w:val="00D7323B"/>
    <w:rsid w:val="00D73C85"/>
    <w:rsid w:val="00D75078"/>
    <w:rsid w:val="00D75CCC"/>
    <w:rsid w:val="00D80FFD"/>
    <w:rsid w:val="00D826B6"/>
    <w:rsid w:val="00D83C32"/>
    <w:rsid w:val="00D90E70"/>
    <w:rsid w:val="00D91D50"/>
    <w:rsid w:val="00D953F9"/>
    <w:rsid w:val="00D95B65"/>
    <w:rsid w:val="00D96B2F"/>
    <w:rsid w:val="00D9773C"/>
    <w:rsid w:val="00DA0523"/>
    <w:rsid w:val="00DA063B"/>
    <w:rsid w:val="00DA0788"/>
    <w:rsid w:val="00DA080A"/>
    <w:rsid w:val="00DA107F"/>
    <w:rsid w:val="00DA15B6"/>
    <w:rsid w:val="00DA1C5E"/>
    <w:rsid w:val="00DB080E"/>
    <w:rsid w:val="00DB100A"/>
    <w:rsid w:val="00DB20E9"/>
    <w:rsid w:val="00DB71C9"/>
    <w:rsid w:val="00DB758B"/>
    <w:rsid w:val="00DC22D2"/>
    <w:rsid w:val="00DC49F9"/>
    <w:rsid w:val="00DC61A8"/>
    <w:rsid w:val="00DC6FF3"/>
    <w:rsid w:val="00DD0BBE"/>
    <w:rsid w:val="00DD1160"/>
    <w:rsid w:val="00DD22B1"/>
    <w:rsid w:val="00DD6CCC"/>
    <w:rsid w:val="00DE6B91"/>
    <w:rsid w:val="00DE6EB6"/>
    <w:rsid w:val="00DE78E0"/>
    <w:rsid w:val="00DF1CA7"/>
    <w:rsid w:val="00DF1CFE"/>
    <w:rsid w:val="00DF3ADB"/>
    <w:rsid w:val="00DF5F60"/>
    <w:rsid w:val="00E00460"/>
    <w:rsid w:val="00E00C0E"/>
    <w:rsid w:val="00E03219"/>
    <w:rsid w:val="00E06373"/>
    <w:rsid w:val="00E066E3"/>
    <w:rsid w:val="00E07278"/>
    <w:rsid w:val="00E10573"/>
    <w:rsid w:val="00E14152"/>
    <w:rsid w:val="00E14AAE"/>
    <w:rsid w:val="00E15035"/>
    <w:rsid w:val="00E164E7"/>
    <w:rsid w:val="00E20604"/>
    <w:rsid w:val="00E20A9F"/>
    <w:rsid w:val="00E21D34"/>
    <w:rsid w:val="00E233EE"/>
    <w:rsid w:val="00E23806"/>
    <w:rsid w:val="00E24583"/>
    <w:rsid w:val="00E27AE0"/>
    <w:rsid w:val="00E305BB"/>
    <w:rsid w:val="00E30D0E"/>
    <w:rsid w:val="00E30D30"/>
    <w:rsid w:val="00E32391"/>
    <w:rsid w:val="00E32B99"/>
    <w:rsid w:val="00E3303D"/>
    <w:rsid w:val="00E33378"/>
    <w:rsid w:val="00E36E29"/>
    <w:rsid w:val="00E44DA9"/>
    <w:rsid w:val="00E4555C"/>
    <w:rsid w:val="00E45685"/>
    <w:rsid w:val="00E471D1"/>
    <w:rsid w:val="00E5211E"/>
    <w:rsid w:val="00E5229E"/>
    <w:rsid w:val="00E536ED"/>
    <w:rsid w:val="00E57116"/>
    <w:rsid w:val="00E60BC9"/>
    <w:rsid w:val="00E61E28"/>
    <w:rsid w:val="00E64B10"/>
    <w:rsid w:val="00E653FA"/>
    <w:rsid w:val="00E65A09"/>
    <w:rsid w:val="00E70D05"/>
    <w:rsid w:val="00E71263"/>
    <w:rsid w:val="00E712AF"/>
    <w:rsid w:val="00E75E91"/>
    <w:rsid w:val="00E81BFD"/>
    <w:rsid w:val="00E84A8F"/>
    <w:rsid w:val="00E85124"/>
    <w:rsid w:val="00E85C6C"/>
    <w:rsid w:val="00E85E3D"/>
    <w:rsid w:val="00E86CDA"/>
    <w:rsid w:val="00E87E30"/>
    <w:rsid w:val="00E9181E"/>
    <w:rsid w:val="00E92E67"/>
    <w:rsid w:val="00E973F6"/>
    <w:rsid w:val="00E9778C"/>
    <w:rsid w:val="00EA043C"/>
    <w:rsid w:val="00EA2131"/>
    <w:rsid w:val="00EA39DF"/>
    <w:rsid w:val="00EA4BE6"/>
    <w:rsid w:val="00EA4F25"/>
    <w:rsid w:val="00EA657C"/>
    <w:rsid w:val="00EB08CF"/>
    <w:rsid w:val="00EB10E6"/>
    <w:rsid w:val="00EB480C"/>
    <w:rsid w:val="00EB67D4"/>
    <w:rsid w:val="00EC0599"/>
    <w:rsid w:val="00EC0EAF"/>
    <w:rsid w:val="00EC2BEA"/>
    <w:rsid w:val="00EC33B9"/>
    <w:rsid w:val="00EC6AF0"/>
    <w:rsid w:val="00EC7723"/>
    <w:rsid w:val="00EC79C2"/>
    <w:rsid w:val="00ED1170"/>
    <w:rsid w:val="00ED39FB"/>
    <w:rsid w:val="00ED6A4B"/>
    <w:rsid w:val="00ED6A68"/>
    <w:rsid w:val="00EE0832"/>
    <w:rsid w:val="00EE137C"/>
    <w:rsid w:val="00EE13FE"/>
    <w:rsid w:val="00EE31CF"/>
    <w:rsid w:val="00EE4ABE"/>
    <w:rsid w:val="00EF39AE"/>
    <w:rsid w:val="00EF3FB0"/>
    <w:rsid w:val="00EF5EB5"/>
    <w:rsid w:val="00EF7129"/>
    <w:rsid w:val="00EF7162"/>
    <w:rsid w:val="00EF75E2"/>
    <w:rsid w:val="00F0051C"/>
    <w:rsid w:val="00F02DBC"/>
    <w:rsid w:val="00F049CA"/>
    <w:rsid w:val="00F10DB9"/>
    <w:rsid w:val="00F1125C"/>
    <w:rsid w:val="00F122B3"/>
    <w:rsid w:val="00F12AC6"/>
    <w:rsid w:val="00F14256"/>
    <w:rsid w:val="00F14B24"/>
    <w:rsid w:val="00F14C9B"/>
    <w:rsid w:val="00F17552"/>
    <w:rsid w:val="00F17C05"/>
    <w:rsid w:val="00F17D38"/>
    <w:rsid w:val="00F20383"/>
    <w:rsid w:val="00F2280E"/>
    <w:rsid w:val="00F24924"/>
    <w:rsid w:val="00F25836"/>
    <w:rsid w:val="00F3350F"/>
    <w:rsid w:val="00F3464A"/>
    <w:rsid w:val="00F40904"/>
    <w:rsid w:val="00F41389"/>
    <w:rsid w:val="00F41D60"/>
    <w:rsid w:val="00F42E37"/>
    <w:rsid w:val="00F50E3C"/>
    <w:rsid w:val="00F52516"/>
    <w:rsid w:val="00F52645"/>
    <w:rsid w:val="00F528C2"/>
    <w:rsid w:val="00F544C7"/>
    <w:rsid w:val="00F575AD"/>
    <w:rsid w:val="00F61261"/>
    <w:rsid w:val="00F61824"/>
    <w:rsid w:val="00F6221A"/>
    <w:rsid w:val="00F6296C"/>
    <w:rsid w:val="00F639BC"/>
    <w:rsid w:val="00F66835"/>
    <w:rsid w:val="00F676AB"/>
    <w:rsid w:val="00F67B76"/>
    <w:rsid w:val="00F7090A"/>
    <w:rsid w:val="00F72E5A"/>
    <w:rsid w:val="00F7588E"/>
    <w:rsid w:val="00F81482"/>
    <w:rsid w:val="00F82DA4"/>
    <w:rsid w:val="00F84531"/>
    <w:rsid w:val="00F855F0"/>
    <w:rsid w:val="00F861D6"/>
    <w:rsid w:val="00F86D4B"/>
    <w:rsid w:val="00F87011"/>
    <w:rsid w:val="00F93F68"/>
    <w:rsid w:val="00F95A1B"/>
    <w:rsid w:val="00F96908"/>
    <w:rsid w:val="00F97A78"/>
    <w:rsid w:val="00FA3A38"/>
    <w:rsid w:val="00FA7D5A"/>
    <w:rsid w:val="00FA7E70"/>
    <w:rsid w:val="00FB271D"/>
    <w:rsid w:val="00FB2ED9"/>
    <w:rsid w:val="00FB3189"/>
    <w:rsid w:val="00FB5F25"/>
    <w:rsid w:val="00FB66EF"/>
    <w:rsid w:val="00FB71FF"/>
    <w:rsid w:val="00FB7794"/>
    <w:rsid w:val="00FC032F"/>
    <w:rsid w:val="00FC302E"/>
    <w:rsid w:val="00FC5106"/>
    <w:rsid w:val="00FC5D04"/>
    <w:rsid w:val="00FC5DD7"/>
    <w:rsid w:val="00FC68BD"/>
    <w:rsid w:val="00FD320C"/>
    <w:rsid w:val="00FD61C1"/>
    <w:rsid w:val="00FD797F"/>
    <w:rsid w:val="00FD7E3D"/>
    <w:rsid w:val="00FE04B8"/>
    <w:rsid w:val="00FE17D5"/>
    <w:rsid w:val="00FE3363"/>
    <w:rsid w:val="00FE5D8C"/>
    <w:rsid w:val="00FF07AC"/>
    <w:rsid w:val="00FF374F"/>
    <w:rsid w:val="00FF5212"/>
    <w:rsid w:val="00FF62B2"/>
    <w:rsid w:val="00FF6EDE"/>
    <w:rsid w:val="00FF7110"/>
    <w:rsid w:val="00FF71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FA0F82"/>
  <w15:chartTrackingRefBased/>
  <w15:docId w15:val="{4AC8E492-81C4-416D-82DE-3210BE39A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370D"/>
  </w:style>
  <w:style w:type="paragraph" w:styleId="Heading1">
    <w:name w:val="heading 1"/>
    <w:aliases w:val="Main Heading,Titre2,Head1,H1,1,Level 1,PA,Chapter,H1sara,Attribute Heading 1,dd heading 1,dh1,h1,L1,1 ghost,g,Part,style1,??? 1,chaptertext,Proposal Chapter Heading,SAHeading 1,Main heading,Heading 10,Section,Top 1,He,PA Char,Chapter Char,l1,C"/>
    <w:basedOn w:val="Normal"/>
    <w:next w:val="Normal"/>
    <w:link w:val="Heading1Char"/>
    <w:uiPriority w:val="9"/>
    <w:qFormat/>
    <w:rsid w:val="0028784B"/>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aliases w:val="h2 Char,H2 Char,Header 2 Char,Func Header Char,Header 21 Char,Func Header1 Char,Header 22 Char,Func Header2 Char,Header 23 Char,Func Header3 Char,Header 24 Char,Func Header4 Char,Header 211 Char,Func Header11 Char,2 Char,h2,H2,2,PARA2 Char,PAR"/>
    <w:basedOn w:val="Normal"/>
    <w:next w:val="Normal"/>
    <w:link w:val="Heading2Char"/>
    <w:uiPriority w:val="9"/>
    <w:unhideWhenUsed/>
    <w:qFormat/>
    <w:rsid w:val="0028784B"/>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aliases w:val="h3,3rd Main head,hoofdstuk 1.1.1,1.1.1,H3,h31,H31,titre 1.1.1,ASAPHeading 3,Prophead 3,HHHeading,Heading 31,Heading 32,Heading 33,Heading 34,Heading 35,Heading 36,H32,H33,H34,H35,H36,Appendix,3,sub-sub,Table Attribute Heading,Minor,FunctionNa"/>
    <w:basedOn w:val="Normal"/>
    <w:next w:val="Normal"/>
    <w:link w:val="Heading3Char"/>
    <w:uiPriority w:val="9"/>
    <w:unhideWhenUsed/>
    <w:qFormat/>
    <w:rsid w:val="0028784B"/>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28784B"/>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28784B"/>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28784B"/>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28784B"/>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28784B"/>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28784B"/>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ain Heading Char,Titre2 Char,Head1 Char,H1 Char,1 Char,Level 1 Char,PA Char1,Chapter Char1,H1sara Char,Attribute Heading 1 Char,dd heading 1 Char,dh1 Char,h1 Char,L1 Char,1 ghost Char,g Char,Part Char,style1 Char,??? 1 Char,Section Char"/>
    <w:basedOn w:val="DefaultParagraphFont"/>
    <w:link w:val="Heading1"/>
    <w:uiPriority w:val="9"/>
    <w:rsid w:val="0028784B"/>
    <w:rPr>
      <w:rFonts w:asciiTheme="majorHAnsi" w:eastAsiaTheme="majorEastAsia" w:hAnsiTheme="majorHAnsi" w:cstheme="majorBidi"/>
      <w:color w:val="1F4E79" w:themeColor="accent1" w:themeShade="80"/>
      <w:sz w:val="36"/>
      <w:szCs w:val="36"/>
    </w:rPr>
  </w:style>
  <w:style w:type="character" w:customStyle="1" w:styleId="Heading2Char">
    <w:name w:val="Heading 2 Char"/>
    <w:aliases w:val="h2 Char Char,H2 Char Char,Header 2 Char Char,Func Header Char Char,Header 21 Char Char,Func Header1 Char Char,Header 22 Char Char,Func Header2 Char Char,Header 23 Char Char,Func Header3 Char Char,Header 24 Char Char,Func Header4 Char Char"/>
    <w:basedOn w:val="DefaultParagraphFont"/>
    <w:link w:val="Heading2"/>
    <w:uiPriority w:val="9"/>
    <w:rsid w:val="0028784B"/>
    <w:rPr>
      <w:rFonts w:asciiTheme="majorHAnsi" w:eastAsiaTheme="majorEastAsia" w:hAnsiTheme="majorHAnsi" w:cstheme="majorBidi"/>
      <w:color w:val="2E74B5" w:themeColor="accent1" w:themeShade="BF"/>
      <w:sz w:val="32"/>
      <w:szCs w:val="32"/>
    </w:rPr>
  </w:style>
  <w:style w:type="character" w:customStyle="1" w:styleId="Heading3Char">
    <w:name w:val="Heading 3 Char"/>
    <w:aliases w:val="h3 Char,3rd Main head Char,hoofdstuk 1.1.1 Char,1.1.1 Char,H3 Char,h31 Char,H31 Char,titre 1.1.1 Char,ASAPHeading 3 Char,Prophead 3 Char,HHHeading Char,Heading 31 Char,Heading 32 Char,Heading 33 Char,Heading 34 Char,Heading 35 Char,3 Char"/>
    <w:basedOn w:val="DefaultParagraphFont"/>
    <w:link w:val="Heading3"/>
    <w:uiPriority w:val="9"/>
    <w:rsid w:val="0028784B"/>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28784B"/>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28784B"/>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28784B"/>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28784B"/>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28784B"/>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28784B"/>
    <w:rPr>
      <w:rFonts w:asciiTheme="majorHAnsi" w:eastAsiaTheme="majorEastAsia" w:hAnsiTheme="majorHAnsi" w:cstheme="majorBidi"/>
      <w:i/>
      <w:iCs/>
      <w:color w:val="1F4E79" w:themeColor="accent1" w:themeShade="80"/>
    </w:rPr>
  </w:style>
  <w:style w:type="paragraph" w:styleId="NoSpacing">
    <w:name w:val="No Spacing"/>
    <w:link w:val="NoSpacingChar"/>
    <w:uiPriority w:val="1"/>
    <w:qFormat/>
    <w:rsid w:val="0028784B"/>
    <w:pPr>
      <w:spacing w:after="0" w:line="240" w:lineRule="auto"/>
    </w:pPr>
  </w:style>
  <w:style w:type="character" w:customStyle="1" w:styleId="NoSpacingChar">
    <w:name w:val="No Spacing Char"/>
    <w:basedOn w:val="DefaultParagraphFont"/>
    <w:link w:val="NoSpacing"/>
    <w:uiPriority w:val="1"/>
    <w:rsid w:val="002D4926"/>
  </w:style>
  <w:style w:type="table" w:styleId="TableGrid">
    <w:name w:val="Table Grid"/>
    <w:basedOn w:val="TableNormal"/>
    <w:uiPriority w:val="39"/>
    <w:rsid w:val="002D49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2D4926"/>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OCHeading">
    <w:name w:val="TOC Heading"/>
    <w:basedOn w:val="Heading1"/>
    <w:next w:val="Normal"/>
    <w:uiPriority w:val="39"/>
    <w:unhideWhenUsed/>
    <w:qFormat/>
    <w:rsid w:val="0028784B"/>
    <w:pPr>
      <w:outlineLvl w:val="9"/>
    </w:pPr>
  </w:style>
  <w:style w:type="paragraph" w:styleId="TOC1">
    <w:name w:val="toc 1"/>
    <w:basedOn w:val="Normal"/>
    <w:next w:val="Normal"/>
    <w:autoRedefine/>
    <w:uiPriority w:val="39"/>
    <w:unhideWhenUsed/>
    <w:rsid w:val="0061770F"/>
    <w:pPr>
      <w:spacing w:after="100"/>
    </w:pPr>
  </w:style>
  <w:style w:type="paragraph" w:styleId="TOC2">
    <w:name w:val="toc 2"/>
    <w:basedOn w:val="Normal"/>
    <w:next w:val="Normal"/>
    <w:autoRedefine/>
    <w:uiPriority w:val="39"/>
    <w:unhideWhenUsed/>
    <w:rsid w:val="0061770F"/>
    <w:pPr>
      <w:spacing w:after="100"/>
      <w:ind w:left="220"/>
    </w:pPr>
  </w:style>
  <w:style w:type="character" w:styleId="Hyperlink">
    <w:name w:val="Hyperlink"/>
    <w:basedOn w:val="DefaultParagraphFont"/>
    <w:uiPriority w:val="99"/>
    <w:unhideWhenUsed/>
    <w:rsid w:val="0061770F"/>
    <w:rPr>
      <w:color w:val="0563C1" w:themeColor="hyperlink"/>
      <w:u w:val="single"/>
    </w:rPr>
  </w:style>
  <w:style w:type="paragraph" w:styleId="ListParagraph">
    <w:name w:val="List Paragraph"/>
    <w:basedOn w:val="Normal"/>
    <w:uiPriority w:val="34"/>
    <w:qFormat/>
    <w:rsid w:val="0061770F"/>
    <w:pPr>
      <w:ind w:left="720"/>
      <w:contextualSpacing/>
    </w:pPr>
  </w:style>
  <w:style w:type="character" w:styleId="CommentReference">
    <w:name w:val="annotation reference"/>
    <w:basedOn w:val="DefaultParagraphFont"/>
    <w:uiPriority w:val="99"/>
    <w:semiHidden/>
    <w:unhideWhenUsed/>
    <w:rsid w:val="002D58E6"/>
    <w:rPr>
      <w:sz w:val="16"/>
      <w:szCs w:val="16"/>
    </w:rPr>
  </w:style>
  <w:style w:type="paragraph" w:styleId="CommentText">
    <w:name w:val="annotation text"/>
    <w:basedOn w:val="Normal"/>
    <w:link w:val="CommentTextChar"/>
    <w:uiPriority w:val="99"/>
    <w:semiHidden/>
    <w:unhideWhenUsed/>
    <w:rsid w:val="002D58E6"/>
    <w:pPr>
      <w:spacing w:line="240" w:lineRule="auto"/>
    </w:pPr>
    <w:rPr>
      <w:sz w:val="20"/>
      <w:szCs w:val="20"/>
    </w:rPr>
  </w:style>
  <w:style w:type="character" w:customStyle="1" w:styleId="CommentTextChar">
    <w:name w:val="Comment Text Char"/>
    <w:basedOn w:val="DefaultParagraphFont"/>
    <w:link w:val="CommentText"/>
    <w:uiPriority w:val="99"/>
    <w:semiHidden/>
    <w:rsid w:val="002D58E6"/>
    <w:rPr>
      <w:sz w:val="20"/>
      <w:szCs w:val="20"/>
    </w:rPr>
  </w:style>
  <w:style w:type="paragraph" w:styleId="CommentSubject">
    <w:name w:val="annotation subject"/>
    <w:basedOn w:val="CommentText"/>
    <w:next w:val="CommentText"/>
    <w:link w:val="CommentSubjectChar"/>
    <w:uiPriority w:val="99"/>
    <w:semiHidden/>
    <w:unhideWhenUsed/>
    <w:rsid w:val="002D58E6"/>
    <w:rPr>
      <w:b/>
      <w:bCs/>
    </w:rPr>
  </w:style>
  <w:style w:type="character" w:customStyle="1" w:styleId="CommentSubjectChar">
    <w:name w:val="Comment Subject Char"/>
    <w:basedOn w:val="CommentTextChar"/>
    <w:link w:val="CommentSubject"/>
    <w:uiPriority w:val="99"/>
    <w:semiHidden/>
    <w:rsid w:val="002D58E6"/>
    <w:rPr>
      <w:b/>
      <w:bCs/>
      <w:sz w:val="20"/>
      <w:szCs w:val="20"/>
    </w:rPr>
  </w:style>
  <w:style w:type="paragraph" w:styleId="BalloonText">
    <w:name w:val="Balloon Text"/>
    <w:basedOn w:val="Normal"/>
    <w:link w:val="BalloonTextChar"/>
    <w:uiPriority w:val="99"/>
    <w:semiHidden/>
    <w:unhideWhenUsed/>
    <w:rsid w:val="002D58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58E6"/>
    <w:rPr>
      <w:rFonts w:ascii="Segoe UI" w:hAnsi="Segoe UI" w:cs="Segoe UI"/>
      <w:sz w:val="18"/>
      <w:szCs w:val="18"/>
    </w:rPr>
  </w:style>
  <w:style w:type="paragraph" w:styleId="TOC3">
    <w:name w:val="toc 3"/>
    <w:basedOn w:val="Normal"/>
    <w:next w:val="Normal"/>
    <w:autoRedefine/>
    <w:uiPriority w:val="39"/>
    <w:unhideWhenUsed/>
    <w:rsid w:val="00A726B2"/>
    <w:pPr>
      <w:spacing w:after="100"/>
      <w:ind w:left="440"/>
    </w:pPr>
  </w:style>
  <w:style w:type="paragraph" w:styleId="Header">
    <w:name w:val="header"/>
    <w:basedOn w:val="Normal"/>
    <w:link w:val="HeaderChar"/>
    <w:uiPriority w:val="99"/>
    <w:unhideWhenUsed/>
    <w:rsid w:val="00F409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0904"/>
  </w:style>
  <w:style w:type="paragraph" w:styleId="Footer">
    <w:name w:val="footer"/>
    <w:basedOn w:val="Normal"/>
    <w:link w:val="FooterChar"/>
    <w:uiPriority w:val="99"/>
    <w:unhideWhenUsed/>
    <w:rsid w:val="00F409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0904"/>
  </w:style>
  <w:style w:type="table" w:styleId="GridTable1Light-Accent6">
    <w:name w:val="Grid Table 1 Light Accent 6"/>
    <w:basedOn w:val="TableNormal"/>
    <w:uiPriority w:val="46"/>
    <w:rsid w:val="00237714"/>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5Dark-Accent1">
    <w:name w:val="Grid Table 5 Dark Accent 1"/>
    <w:basedOn w:val="TableNormal"/>
    <w:uiPriority w:val="50"/>
    <w:rsid w:val="008150A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6Colorful-Accent6">
    <w:name w:val="Grid Table 6 Colorful Accent 6"/>
    <w:basedOn w:val="TableNormal"/>
    <w:uiPriority w:val="51"/>
    <w:rsid w:val="000820F8"/>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Accent6">
    <w:name w:val="Grid Table 7 Colorful Accent 6"/>
    <w:basedOn w:val="TableNormal"/>
    <w:uiPriority w:val="52"/>
    <w:rsid w:val="000820F8"/>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eGridLight">
    <w:name w:val="Grid Table Light"/>
    <w:basedOn w:val="TableNormal"/>
    <w:uiPriority w:val="40"/>
    <w:rsid w:val="00A5749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Caption">
    <w:name w:val="caption"/>
    <w:basedOn w:val="Normal"/>
    <w:next w:val="Normal"/>
    <w:uiPriority w:val="35"/>
    <w:semiHidden/>
    <w:unhideWhenUsed/>
    <w:qFormat/>
    <w:rsid w:val="0028784B"/>
    <w:pPr>
      <w:spacing w:line="240" w:lineRule="auto"/>
    </w:pPr>
    <w:rPr>
      <w:b/>
      <w:bCs/>
      <w:smallCaps/>
      <w:color w:val="44546A" w:themeColor="text2"/>
    </w:rPr>
  </w:style>
  <w:style w:type="paragraph" w:styleId="Title">
    <w:name w:val="Title"/>
    <w:basedOn w:val="Normal"/>
    <w:next w:val="Normal"/>
    <w:link w:val="TitleChar"/>
    <w:uiPriority w:val="10"/>
    <w:qFormat/>
    <w:rsid w:val="0028784B"/>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28784B"/>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28784B"/>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28784B"/>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28784B"/>
    <w:rPr>
      <w:b/>
      <w:bCs/>
    </w:rPr>
  </w:style>
  <w:style w:type="character" w:styleId="Emphasis">
    <w:name w:val="Emphasis"/>
    <w:basedOn w:val="DefaultParagraphFont"/>
    <w:uiPriority w:val="20"/>
    <w:qFormat/>
    <w:rsid w:val="0028784B"/>
    <w:rPr>
      <w:i/>
      <w:iCs/>
    </w:rPr>
  </w:style>
  <w:style w:type="paragraph" w:styleId="Quote">
    <w:name w:val="Quote"/>
    <w:basedOn w:val="Normal"/>
    <w:next w:val="Normal"/>
    <w:link w:val="QuoteChar"/>
    <w:uiPriority w:val="29"/>
    <w:qFormat/>
    <w:rsid w:val="0028784B"/>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28784B"/>
    <w:rPr>
      <w:color w:val="44546A" w:themeColor="text2"/>
      <w:sz w:val="24"/>
      <w:szCs w:val="24"/>
    </w:rPr>
  </w:style>
  <w:style w:type="paragraph" w:styleId="IntenseQuote">
    <w:name w:val="Intense Quote"/>
    <w:basedOn w:val="Normal"/>
    <w:next w:val="Normal"/>
    <w:link w:val="IntenseQuoteChar"/>
    <w:uiPriority w:val="30"/>
    <w:qFormat/>
    <w:rsid w:val="0028784B"/>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28784B"/>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28784B"/>
    <w:rPr>
      <w:i/>
      <w:iCs/>
      <w:color w:val="595959" w:themeColor="text1" w:themeTint="A6"/>
    </w:rPr>
  </w:style>
  <w:style w:type="character" w:styleId="IntenseEmphasis">
    <w:name w:val="Intense Emphasis"/>
    <w:basedOn w:val="DefaultParagraphFont"/>
    <w:uiPriority w:val="21"/>
    <w:qFormat/>
    <w:rsid w:val="0028784B"/>
    <w:rPr>
      <w:b/>
      <w:bCs/>
      <w:i/>
      <w:iCs/>
    </w:rPr>
  </w:style>
  <w:style w:type="character" w:styleId="SubtleReference">
    <w:name w:val="Subtle Reference"/>
    <w:basedOn w:val="DefaultParagraphFont"/>
    <w:uiPriority w:val="31"/>
    <w:qFormat/>
    <w:rsid w:val="0028784B"/>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28784B"/>
    <w:rPr>
      <w:b/>
      <w:bCs/>
      <w:smallCaps/>
      <w:color w:val="44546A" w:themeColor="text2"/>
      <w:u w:val="single"/>
    </w:rPr>
  </w:style>
  <w:style w:type="character" w:styleId="BookTitle">
    <w:name w:val="Book Title"/>
    <w:basedOn w:val="DefaultParagraphFont"/>
    <w:uiPriority w:val="33"/>
    <w:qFormat/>
    <w:rsid w:val="0028784B"/>
    <w:rPr>
      <w:b/>
      <w:bCs/>
      <w:smallCaps/>
      <w:spacing w:val="10"/>
    </w:rPr>
  </w:style>
  <w:style w:type="table" w:styleId="PlainTable1">
    <w:name w:val="Plain Table 1"/>
    <w:basedOn w:val="TableNormal"/>
    <w:uiPriority w:val="41"/>
    <w:rsid w:val="006C56B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3">
    <w:name w:val="Grid Table 4 Accent 3"/>
    <w:basedOn w:val="TableNormal"/>
    <w:uiPriority w:val="49"/>
    <w:rsid w:val="0016690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xl79">
    <w:name w:val="xl79"/>
    <w:basedOn w:val="Normal"/>
    <w:rsid w:val="008F0692"/>
    <w:pP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xl80">
    <w:name w:val="xl80"/>
    <w:basedOn w:val="Normal"/>
    <w:rsid w:val="008F0692"/>
    <w:pPr>
      <w:pBdr>
        <w:top w:val="single" w:sz="4" w:space="0" w:color="auto"/>
        <w:left w:val="single" w:sz="4" w:space="0" w:color="auto"/>
        <w:bottom w:val="single" w:sz="4" w:space="0" w:color="auto"/>
        <w:right w:val="single" w:sz="4" w:space="0" w:color="auto"/>
      </w:pBdr>
      <w:shd w:val="clear" w:color="000000" w:fill="EEECE1"/>
      <w:spacing w:before="100" w:beforeAutospacing="1" w:after="100" w:afterAutospacing="1" w:line="240" w:lineRule="auto"/>
    </w:pPr>
    <w:rPr>
      <w:rFonts w:ascii="Times New Roman" w:eastAsia="Times New Roman" w:hAnsi="Times New Roman" w:cs="Times New Roman"/>
      <w:b/>
      <w:bCs/>
      <w:sz w:val="20"/>
      <w:szCs w:val="20"/>
    </w:rPr>
  </w:style>
  <w:style w:type="paragraph" w:customStyle="1" w:styleId="xl81">
    <w:name w:val="xl81"/>
    <w:basedOn w:val="Normal"/>
    <w:rsid w:val="008F0692"/>
    <w:pP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xl82">
    <w:name w:val="xl82"/>
    <w:basedOn w:val="Normal"/>
    <w:rsid w:val="008F0692"/>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xl83">
    <w:name w:val="xl83"/>
    <w:basedOn w:val="Normal"/>
    <w:rsid w:val="008F0692"/>
    <w:pPr>
      <w:pBdr>
        <w:top w:val="single" w:sz="4" w:space="0" w:color="auto"/>
        <w:left w:val="single" w:sz="4" w:space="0" w:color="auto"/>
        <w:bottom w:val="single" w:sz="4" w:space="0" w:color="auto"/>
        <w:right w:val="single" w:sz="4" w:space="0" w:color="auto"/>
      </w:pBdr>
      <w:shd w:val="clear" w:color="000000" w:fill="EEECE1"/>
      <w:spacing w:before="100" w:beforeAutospacing="1" w:after="100" w:afterAutospacing="1" w:line="240" w:lineRule="auto"/>
    </w:pPr>
    <w:rPr>
      <w:rFonts w:ascii="Times New Roman" w:eastAsia="Times New Roman" w:hAnsi="Times New Roman" w:cs="Times New Roman"/>
      <w:b/>
      <w:bCs/>
      <w:sz w:val="20"/>
      <w:szCs w:val="20"/>
    </w:rPr>
  </w:style>
  <w:style w:type="paragraph" w:customStyle="1" w:styleId="xl84">
    <w:name w:val="xl84"/>
    <w:basedOn w:val="Normal"/>
    <w:rsid w:val="008F0692"/>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Default">
    <w:name w:val="Default"/>
    <w:rsid w:val="000F7B19"/>
    <w:pPr>
      <w:autoSpaceDE w:val="0"/>
      <w:autoSpaceDN w:val="0"/>
      <w:adjustRightInd w:val="0"/>
      <w:spacing w:after="0" w:line="240" w:lineRule="auto"/>
    </w:pPr>
    <w:rPr>
      <w:rFonts w:ascii="Calibri" w:eastAsiaTheme="minorHAnsi" w:hAnsi="Calibri" w:cs="Calibri"/>
      <w:color w:val="000000"/>
      <w:sz w:val="24"/>
      <w:szCs w:val="24"/>
    </w:rPr>
  </w:style>
  <w:style w:type="table" w:styleId="GridTable4-Accent4">
    <w:name w:val="Grid Table 4 Accent 4"/>
    <w:basedOn w:val="TableNormal"/>
    <w:uiPriority w:val="49"/>
    <w:rsid w:val="00622881"/>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Revision">
    <w:name w:val="Revision"/>
    <w:hidden/>
    <w:uiPriority w:val="99"/>
    <w:semiHidden/>
    <w:rsid w:val="005B0E6B"/>
    <w:pPr>
      <w:spacing w:after="0" w:line="240" w:lineRule="auto"/>
    </w:pPr>
  </w:style>
  <w:style w:type="table" w:styleId="GridTable1Light-Accent4">
    <w:name w:val="Grid Table 1 Light Accent 4"/>
    <w:basedOn w:val="TableNormal"/>
    <w:uiPriority w:val="46"/>
    <w:rsid w:val="00F66835"/>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character" w:customStyle="1" w:styleId="txtmli">
    <w:name w:val="txtmli"/>
    <w:basedOn w:val="DefaultParagraphFont"/>
    <w:rsid w:val="009F566C"/>
  </w:style>
  <w:style w:type="paragraph" w:styleId="NormalWeb">
    <w:name w:val="Normal (Web)"/>
    <w:basedOn w:val="Normal"/>
    <w:uiPriority w:val="99"/>
    <w:semiHidden/>
    <w:unhideWhenUsed/>
    <w:rsid w:val="005B2AB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findhit">
    <w:name w:val="findhit"/>
    <w:basedOn w:val="DefaultParagraphFont"/>
    <w:rsid w:val="00FA3A38"/>
  </w:style>
  <w:style w:type="character" w:customStyle="1" w:styleId="normaltextrun">
    <w:name w:val="normaltextrun"/>
    <w:basedOn w:val="DefaultParagraphFont"/>
    <w:rsid w:val="00FA3A38"/>
  </w:style>
  <w:style w:type="character" w:customStyle="1" w:styleId="eop">
    <w:name w:val="eop"/>
    <w:basedOn w:val="DefaultParagraphFont"/>
    <w:rsid w:val="00FA3A38"/>
  </w:style>
  <w:style w:type="paragraph" w:customStyle="1" w:styleId="paragraph">
    <w:name w:val="paragraph"/>
    <w:basedOn w:val="Normal"/>
    <w:rsid w:val="00372570"/>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824310">
      <w:bodyDiv w:val="1"/>
      <w:marLeft w:val="0"/>
      <w:marRight w:val="0"/>
      <w:marTop w:val="0"/>
      <w:marBottom w:val="0"/>
      <w:divBdr>
        <w:top w:val="none" w:sz="0" w:space="0" w:color="auto"/>
        <w:left w:val="none" w:sz="0" w:space="0" w:color="auto"/>
        <w:bottom w:val="none" w:sz="0" w:space="0" w:color="auto"/>
        <w:right w:val="none" w:sz="0" w:space="0" w:color="auto"/>
      </w:divBdr>
      <w:divsChild>
        <w:div w:id="553548229">
          <w:marLeft w:val="0"/>
          <w:marRight w:val="0"/>
          <w:marTop w:val="0"/>
          <w:marBottom w:val="0"/>
          <w:divBdr>
            <w:top w:val="none" w:sz="0" w:space="0" w:color="auto"/>
            <w:left w:val="none" w:sz="0" w:space="0" w:color="auto"/>
            <w:bottom w:val="none" w:sz="0" w:space="0" w:color="auto"/>
            <w:right w:val="none" w:sz="0" w:space="0" w:color="auto"/>
          </w:divBdr>
        </w:div>
        <w:div w:id="972297767">
          <w:marLeft w:val="0"/>
          <w:marRight w:val="0"/>
          <w:marTop w:val="0"/>
          <w:marBottom w:val="0"/>
          <w:divBdr>
            <w:top w:val="none" w:sz="0" w:space="0" w:color="auto"/>
            <w:left w:val="none" w:sz="0" w:space="0" w:color="auto"/>
            <w:bottom w:val="none" w:sz="0" w:space="0" w:color="auto"/>
            <w:right w:val="none" w:sz="0" w:space="0" w:color="auto"/>
          </w:divBdr>
        </w:div>
        <w:div w:id="1979723710">
          <w:marLeft w:val="0"/>
          <w:marRight w:val="0"/>
          <w:marTop w:val="0"/>
          <w:marBottom w:val="0"/>
          <w:divBdr>
            <w:top w:val="none" w:sz="0" w:space="0" w:color="auto"/>
            <w:left w:val="none" w:sz="0" w:space="0" w:color="auto"/>
            <w:bottom w:val="none" w:sz="0" w:space="0" w:color="auto"/>
            <w:right w:val="none" w:sz="0" w:space="0" w:color="auto"/>
          </w:divBdr>
        </w:div>
        <w:div w:id="757865592">
          <w:marLeft w:val="0"/>
          <w:marRight w:val="0"/>
          <w:marTop w:val="0"/>
          <w:marBottom w:val="0"/>
          <w:divBdr>
            <w:top w:val="none" w:sz="0" w:space="0" w:color="auto"/>
            <w:left w:val="none" w:sz="0" w:space="0" w:color="auto"/>
            <w:bottom w:val="none" w:sz="0" w:space="0" w:color="auto"/>
            <w:right w:val="none" w:sz="0" w:space="0" w:color="auto"/>
          </w:divBdr>
        </w:div>
        <w:div w:id="1018232904">
          <w:marLeft w:val="0"/>
          <w:marRight w:val="0"/>
          <w:marTop w:val="0"/>
          <w:marBottom w:val="0"/>
          <w:divBdr>
            <w:top w:val="none" w:sz="0" w:space="0" w:color="auto"/>
            <w:left w:val="none" w:sz="0" w:space="0" w:color="auto"/>
            <w:bottom w:val="none" w:sz="0" w:space="0" w:color="auto"/>
            <w:right w:val="none" w:sz="0" w:space="0" w:color="auto"/>
          </w:divBdr>
        </w:div>
        <w:div w:id="1168986570">
          <w:marLeft w:val="0"/>
          <w:marRight w:val="0"/>
          <w:marTop w:val="0"/>
          <w:marBottom w:val="0"/>
          <w:divBdr>
            <w:top w:val="none" w:sz="0" w:space="0" w:color="auto"/>
            <w:left w:val="none" w:sz="0" w:space="0" w:color="auto"/>
            <w:bottom w:val="none" w:sz="0" w:space="0" w:color="auto"/>
            <w:right w:val="none" w:sz="0" w:space="0" w:color="auto"/>
          </w:divBdr>
        </w:div>
        <w:div w:id="1323201139">
          <w:marLeft w:val="0"/>
          <w:marRight w:val="0"/>
          <w:marTop w:val="0"/>
          <w:marBottom w:val="0"/>
          <w:divBdr>
            <w:top w:val="none" w:sz="0" w:space="0" w:color="auto"/>
            <w:left w:val="none" w:sz="0" w:space="0" w:color="auto"/>
            <w:bottom w:val="none" w:sz="0" w:space="0" w:color="auto"/>
            <w:right w:val="none" w:sz="0" w:space="0" w:color="auto"/>
          </w:divBdr>
        </w:div>
        <w:div w:id="1048607789">
          <w:marLeft w:val="0"/>
          <w:marRight w:val="0"/>
          <w:marTop w:val="0"/>
          <w:marBottom w:val="0"/>
          <w:divBdr>
            <w:top w:val="none" w:sz="0" w:space="0" w:color="auto"/>
            <w:left w:val="none" w:sz="0" w:space="0" w:color="auto"/>
            <w:bottom w:val="none" w:sz="0" w:space="0" w:color="auto"/>
            <w:right w:val="none" w:sz="0" w:space="0" w:color="auto"/>
          </w:divBdr>
        </w:div>
        <w:div w:id="2054190302">
          <w:marLeft w:val="0"/>
          <w:marRight w:val="0"/>
          <w:marTop w:val="0"/>
          <w:marBottom w:val="0"/>
          <w:divBdr>
            <w:top w:val="none" w:sz="0" w:space="0" w:color="auto"/>
            <w:left w:val="none" w:sz="0" w:space="0" w:color="auto"/>
            <w:bottom w:val="none" w:sz="0" w:space="0" w:color="auto"/>
            <w:right w:val="none" w:sz="0" w:space="0" w:color="auto"/>
          </w:divBdr>
        </w:div>
        <w:div w:id="21441444">
          <w:marLeft w:val="0"/>
          <w:marRight w:val="0"/>
          <w:marTop w:val="0"/>
          <w:marBottom w:val="0"/>
          <w:divBdr>
            <w:top w:val="none" w:sz="0" w:space="0" w:color="auto"/>
            <w:left w:val="none" w:sz="0" w:space="0" w:color="auto"/>
            <w:bottom w:val="none" w:sz="0" w:space="0" w:color="auto"/>
            <w:right w:val="none" w:sz="0" w:space="0" w:color="auto"/>
          </w:divBdr>
        </w:div>
        <w:div w:id="1314914356">
          <w:marLeft w:val="0"/>
          <w:marRight w:val="0"/>
          <w:marTop w:val="0"/>
          <w:marBottom w:val="0"/>
          <w:divBdr>
            <w:top w:val="none" w:sz="0" w:space="0" w:color="auto"/>
            <w:left w:val="none" w:sz="0" w:space="0" w:color="auto"/>
            <w:bottom w:val="none" w:sz="0" w:space="0" w:color="auto"/>
            <w:right w:val="none" w:sz="0" w:space="0" w:color="auto"/>
          </w:divBdr>
        </w:div>
        <w:div w:id="1147556532">
          <w:marLeft w:val="0"/>
          <w:marRight w:val="0"/>
          <w:marTop w:val="0"/>
          <w:marBottom w:val="0"/>
          <w:divBdr>
            <w:top w:val="none" w:sz="0" w:space="0" w:color="auto"/>
            <w:left w:val="none" w:sz="0" w:space="0" w:color="auto"/>
            <w:bottom w:val="none" w:sz="0" w:space="0" w:color="auto"/>
            <w:right w:val="none" w:sz="0" w:space="0" w:color="auto"/>
          </w:divBdr>
        </w:div>
        <w:div w:id="1888955646">
          <w:marLeft w:val="0"/>
          <w:marRight w:val="0"/>
          <w:marTop w:val="0"/>
          <w:marBottom w:val="0"/>
          <w:divBdr>
            <w:top w:val="none" w:sz="0" w:space="0" w:color="auto"/>
            <w:left w:val="none" w:sz="0" w:space="0" w:color="auto"/>
            <w:bottom w:val="none" w:sz="0" w:space="0" w:color="auto"/>
            <w:right w:val="none" w:sz="0" w:space="0" w:color="auto"/>
          </w:divBdr>
        </w:div>
        <w:div w:id="553811022">
          <w:marLeft w:val="0"/>
          <w:marRight w:val="0"/>
          <w:marTop w:val="0"/>
          <w:marBottom w:val="0"/>
          <w:divBdr>
            <w:top w:val="none" w:sz="0" w:space="0" w:color="auto"/>
            <w:left w:val="none" w:sz="0" w:space="0" w:color="auto"/>
            <w:bottom w:val="none" w:sz="0" w:space="0" w:color="auto"/>
            <w:right w:val="none" w:sz="0" w:space="0" w:color="auto"/>
          </w:divBdr>
        </w:div>
        <w:div w:id="1619751501">
          <w:marLeft w:val="0"/>
          <w:marRight w:val="0"/>
          <w:marTop w:val="0"/>
          <w:marBottom w:val="0"/>
          <w:divBdr>
            <w:top w:val="none" w:sz="0" w:space="0" w:color="auto"/>
            <w:left w:val="none" w:sz="0" w:space="0" w:color="auto"/>
            <w:bottom w:val="none" w:sz="0" w:space="0" w:color="auto"/>
            <w:right w:val="none" w:sz="0" w:space="0" w:color="auto"/>
          </w:divBdr>
        </w:div>
        <w:div w:id="777454060">
          <w:marLeft w:val="0"/>
          <w:marRight w:val="0"/>
          <w:marTop w:val="0"/>
          <w:marBottom w:val="0"/>
          <w:divBdr>
            <w:top w:val="none" w:sz="0" w:space="0" w:color="auto"/>
            <w:left w:val="none" w:sz="0" w:space="0" w:color="auto"/>
            <w:bottom w:val="none" w:sz="0" w:space="0" w:color="auto"/>
            <w:right w:val="none" w:sz="0" w:space="0" w:color="auto"/>
          </w:divBdr>
        </w:div>
        <w:div w:id="903414091">
          <w:marLeft w:val="0"/>
          <w:marRight w:val="0"/>
          <w:marTop w:val="0"/>
          <w:marBottom w:val="0"/>
          <w:divBdr>
            <w:top w:val="none" w:sz="0" w:space="0" w:color="auto"/>
            <w:left w:val="none" w:sz="0" w:space="0" w:color="auto"/>
            <w:bottom w:val="none" w:sz="0" w:space="0" w:color="auto"/>
            <w:right w:val="none" w:sz="0" w:space="0" w:color="auto"/>
          </w:divBdr>
        </w:div>
        <w:div w:id="261845305">
          <w:marLeft w:val="0"/>
          <w:marRight w:val="0"/>
          <w:marTop w:val="0"/>
          <w:marBottom w:val="0"/>
          <w:divBdr>
            <w:top w:val="none" w:sz="0" w:space="0" w:color="auto"/>
            <w:left w:val="none" w:sz="0" w:space="0" w:color="auto"/>
            <w:bottom w:val="none" w:sz="0" w:space="0" w:color="auto"/>
            <w:right w:val="none" w:sz="0" w:space="0" w:color="auto"/>
          </w:divBdr>
        </w:div>
        <w:div w:id="1110978821">
          <w:marLeft w:val="0"/>
          <w:marRight w:val="0"/>
          <w:marTop w:val="0"/>
          <w:marBottom w:val="0"/>
          <w:divBdr>
            <w:top w:val="none" w:sz="0" w:space="0" w:color="auto"/>
            <w:left w:val="none" w:sz="0" w:space="0" w:color="auto"/>
            <w:bottom w:val="none" w:sz="0" w:space="0" w:color="auto"/>
            <w:right w:val="none" w:sz="0" w:space="0" w:color="auto"/>
          </w:divBdr>
        </w:div>
        <w:div w:id="787116121">
          <w:marLeft w:val="0"/>
          <w:marRight w:val="0"/>
          <w:marTop w:val="0"/>
          <w:marBottom w:val="0"/>
          <w:divBdr>
            <w:top w:val="none" w:sz="0" w:space="0" w:color="auto"/>
            <w:left w:val="none" w:sz="0" w:space="0" w:color="auto"/>
            <w:bottom w:val="none" w:sz="0" w:space="0" w:color="auto"/>
            <w:right w:val="none" w:sz="0" w:space="0" w:color="auto"/>
          </w:divBdr>
        </w:div>
        <w:div w:id="656226320">
          <w:marLeft w:val="0"/>
          <w:marRight w:val="0"/>
          <w:marTop w:val="0"/>
          <w:marBottom w:val="0"/>
          <w:divBdr>
            <w:top w:val="none" w:sz="0" w:space="0" w:color="auto"/>
            <w:left w:val="none" w:sz="0" w:space="0" w:color="auto"/>
            <w:bottom w:val="none" w:sz="0" w:space="0" w:color="auto"/>
            <w:right w:val="none" w:sz="0" w:space="0" w:color="auto"/>
          </w:divBdr>
        </w:div>
        <w:div w:id="1527596526">
          <w:marLeft w:val="0"/>
          <w:marRight w:val="0"/>
          <w:marTop w:val="0"/>
          <w:marBottom w:val="0"/>
          <w:divBdr>
            <w:top w:val="none" w:sz="0" w:space="0" w:color="auto"/>
            <w:left w:val="none" w:sz="0" w:space="0" w:color="auto"/>
            <w:bottom w:val="none" w:sz="0" w:space="0" w:color="auto"/>
            <w:right w:val="none" w:sz="0" w:space="0" w:color="auto"/>
          </w:divBdr>
        </w:div>
        <w:div w:id="1663002031">
          <w:marLeft w:val="0"/>
          <w:marRight w:val="0"/>
          <w:marTop w:val="0"/>
          <w:marBottom w:val="0"/>
          <w:divBdr>
            <w:top w:val="none" w:sz="0" w:space="0" w:color="auto"/>
            <w:left w:val="none" w:sz="0" w:space="0" w:color="auto"/>
            <w:bottom w:val="none" w:sz="0" w:space="0" w:color="auto"/>
            <w:right w:val="none" w:sz="0" w:space="0" w:color="auto"/>
          </w:divBdr>
        </w:div>
        <w:div w:id="22752985">
          <w:marLeft w:val="0"/>
          <w:marRight w:val="0"/>
          <w:marTop w:val="0"/>
          <w:marBottom w:val="0"/>
          <w:divBdr>
            <w:top w:val="none" w:sz="0" w:space="0" w:color="auto"/>
            <w:left w:val="none" w:sz="0" w:space="0" w:color="auto"/>
            <w:bottom w:val="none" w:sz="0" w:space="0" w:color="auto"/>
            <w:right w:val="none" w:sz="0" w:space="0" w:color="auto"/>
          </w:divBdr>
        </w:div>
        <w:div w:id="1352490503">
          <w:marLeft w:val="0"/>
          <w:marRight w:val="0"/>
          <w:marTop w:val="0"/>
          <w:marBottom w:val="0"/>
          <w:divBdr>
            <w:top w:val="none" w:sz="0" w:space="0" w:color="auto"/>
            <w:left w:val="none" w:sz="0" w:space="0" w:color="auto"/>
            <w:bottom w:val="none" w:sz="0" w:space="0" w:color="auto"/>
            <w:right w:val="none" w:sz="0" w:space="0" w:color="auto"/>
          </w:divBdr>
        </w:div>
        <w:div w:id="1574312738">
          <w:marLeft w:val="0"/>
          <w:marRight w:val="0"/>
          <w:marTop w:val="0"/>
          <w:marBottom w:val="0"/>
          <w:divBdr>
            <w:top w:val="none" w:sz="0" w:space="0" w:color="auto"/>
            <w:left w:val="none" w:sz="0" w:space="0" w:color="auto"/>
            <w:bottom w:val="none" w:sz="0" w:space="0" w:color="auto"/>
            <w:right w:val="none" w:sz="0" w:space="0" w:color="auto"/>
          </w:divBdr>
        </w:div>
        <w:div w:id="2103648008">
          <w:marLeft w:val="0"/>
          <w:marRight w:val="0"/>
          <w:marTop w:val="0"/>
          <w:marBottom w:val="0"/>
          <w:divBdr>
            <w:top w:val="none" w:sz="0" w:space="0" w:color="auto"/>
            <w:left w:val="none" w:sz="0" w:space="0" w:color="auto"/>
            <w:bottom w:val="none" w:sz="0" w:space="0" w:color="auto"/>
            <w:right w:val="none" w:sz="0" w:space="0" w:color="auto"/>
          </w:divBdr>
        </w:div>
        <w:div w:id="323558823">
          <w:marLeft w:val="0"/>
          <w:marRight w:val="0"/>
          <w:marTop w:val="0"/>
          <w:marBottom w:val="0"/>
          <w:divBdr>
            <w:top w:val="none" w:sz="0" w:space="0" w:color="auto"/>
            <w:left w:val="none" w:sz="0" w:space="0" w:color="auto"/>
            <w:bottom w:val="none" w:sz="0" w:space="0" w:color="auto"/>
            <w:right w:val="none" w:sz="0" w:space="0" w:color="auto"/>
          </w:divBdr>
        </w:div>
        <w:div w:id="704646575">
          <w:marLeft w:val="0"/>
          <w:marRight w:val="0"/>
          <w:marTop w:val="0"/>
          <w:marBottom w:val="0"/>
          <w:divBdr>
            <w:top w:val="none" w:sz="0" w:space="0" w:color="auto"/>
            <w:left w:val="none" w:sz="0" w:space="0" w:color="auto"/>
            <w:bottom w:val="none" w:sz="0" w:space="0" w:color="auto"/>
            <w:right w:val="none" w:sz="0" w:space="0" w:color="auto"/>
          </w:divBdr>
        </w:div>
      </w:divsChild>
    </w:div>
    <w:div w:id="258413751">
      <w:bodyDiv w:val="1"/>
      <w:marLeft w:val="0"/>
      <w:marRight w:val="0"/>
      <w:marTop w:val="0"/>
      <w:marBottom w:val="0"/>
      <w:divBdr>
        <w:top w:val="none" w:sz="0" w:space="0" w:color="auto"/>
        <w:left w:val="none" w:sz="0" w:space="0" w:color="auto"/>
        <w:bottom w:val="none" w:sz="0" w:space="0" w:color="auto"/>
        <w:right w:val="none" w:sz="0" w:space="0" w:color="auto"/>
      </w:divBdr>
    </w:div>
    <w:div w:id="273055642">
      <w:bodyDiv w:val="1"/>
      <w:marLeft w:val="0"/>
      <w:marRight w:val="0"/>
      <w:marTop w:val="0"/>
      <w:marBottom w:val="0"/>
      <w:divBdr>
        <w:top w:val="none" w:sz="0" w:space="0" w:color="auto"/>
        <w:left w:val="none" w:sz="0" w:space="0" w:color="auto"/>
        <w:bottom w:val="none" w:sz="0" w:space="0" w:color="auto"/>
        <w:right w:val="none" w:sz="0" w:space="0" w:color="auto"/>
      </w:divBdr>
      <w:divsChild>
        <w:div w:id="944113115">
          <w:marLeft w:val="0"/>
          <w:marRight w:val="0"/>
          <w:marTop w:val="0"/>
          <w:marBottom w:val="0"/>
          <w:divBdr>
            <w:top w:val="none" w:sz="0" w:space="0" w:color="auto"/>
            <w:left w:val="none" w:sz="0" w:space="0" w:color="auto"/>
            <w:bottom w:val="none" w:sz="0" w:space="0" w:color="auto"/>
            <w:right w:val="none" w:sz="0" w:space="0" w:color="auto"/>
          </w:divBdr>
        </w:div>
        <w:div w:id="821042472">
          <w:marLeft w:val="0"/>
          <w:marRight w:val="0"/>
          <w:marTop w:val="0"/>
          <w:marBottom w:val="0"/>
          <w:divBdr>
            <w:top w:val="none" w:sz="0" w:space="0" w:color="auto"/>
            <w:left w:val="none" w:sz="0" w:space="0" w:color="auto"/>
            <w:bottom w:val="none" w:sz="0" w:space="0" w:color="auto"/>
            <w:right w:val="none" w:sz="0" w:space="0" w:color="auto"/>
          </w:divBdr>
          <w:divsChild>
            <w:div w:id="1003901519">
              <w:marLeft w:val="0"/>
              <w:marRight w:val="0"/>
              <w:marTop w:val="442"/>
              <w:marBottom w:val="15"/>
              <w:divBdr>
                <w:top w:val="none" w:sz="0" w:space="0" w:color="auto"/>
                <w:left w:val="none" w:sz="0" w:space="0" w:color="auto"/>
                <w:bottom w:val="none" w:sz="0" w:space="0" w:color="auto"/>
                <w:right w:val="none" w:sz="0" w:space="0" w:color="auto"/>
              </w:divBdr>
            </w:div>
            <w:div w:id="1171025879">
              <w:marLeft w:val="0"/>
              <w:marRight w:val="0"/>
              <w:marTop w:val="0"/>
              <w:marBottom w:val="15"/>
              <w:divBdr>
                <w:top w:val="none" w:sz="0" w:space="0" w:color="auto"/>
                <w:left w:val="none" w:sz="0" w:space="0" w:color="auto"/>
                <w:bottom w:val="none" w:sz="0" w:space="0" w:color="auto"/>
                <w:right w:val="none" w:sz="0" w:space="0" w:color="auto"/>
              </w:divBdr>
            </w:div>
            <w:div w:id="876814880">
              <w:marLeft w:val="0"/>
              <w:marRight w:val="0"/>
              <w:marTop w:val="0"/>
              <w:marBottom w:val="15"/>
              <w:divBdr>
                <w:top w:val="none" w:sz="0" w:space="0" w:color="auto"/>
                <w:left w:val="none" w:sz="0" w:space="0" w:color="auto"/>
                <w:bottom w:val="none" w:sz="0" w:space="0" w:color="auto"/>
                <w:right w:val="none" w:sz="0" w:space="0" w:color="auto"/>
              </w:divBdr>
            </w:div>
            <w:div w:id="1040787834">
              <w:marLeft w:val="0"/>
              <w:marRight w:val="0"/>
              <w:marTop w:val="0"/>
              <w:marBottom w:val="15"/>
              <w:divBdr>
                <w:top w:val="none" w:sz="0" w:space="0" w:color="auto"/>
                <w:left w:val="none" w:sz="0" w:space="0" w:color="auto"/>
                <w:bottom w:val="none" w:sz="0" w:space="0" w:color="auto"/>
                <w:right w:val="none" w:sz="0" w:space="0" w:color="auto"/>
              </w:divBdr>
            </w:div>
          </w:divsChild>
        </w:div>
      </w:divsChild>
    </w:div>
    <w:div w:id="378167833">
      <w:bodyDiv w:val="1"/>
      <w:marLeft w:val="0"/>
      <w:marRight w:val="0"/>
      <w:marTop w:val="0"/>
      <w:marBottom w:val="0"/>
      <w:divBdr>
        <w:top w:val="none" w:sz="0" w:space="0" w:color="auto"/>
        <w:left w:val="none" w:sz="0" w:space="0" w:color="auto"/>
        <w:bottom w:val="none" w:sz="0" w:space="0" w:color="auto"/>
        <w:right w:val="none" w:sz="0" w:space="0" w:color="auto"/>
      </w:divBdr>
    </w:div>
    <w:div w:id="525875356">
      <w:bodyDiv w:val="1"/>
      <w:marLeft w:val="0"/>
      <w:marRight w:val="0"/>
      <w:marTop w:val="0"/>
      <w:marBottom w:val="0"/>
      <w:divBdr>
        <w:top w:val="none" w:sz="0" w:space="0" w:color="auto"/>
        <w:left w:val="none" w:sz="0" w:space="0" w:color="auto"/>
        <w:bottom w:val="none" w:sz="0" w:space="0" w:color="auto"/>
        <w:right w:val="none" w:sz="0" w:space="0" w:color="auto"/>
      </w:divBdr>
      <w:divsChild>
        <w:div w:id="1898541481">
          <w:marLeft w:val="0"/>
          <w:marRight w:val="0"/>
          <w:marTop w:val="0"/>
          <w:marBottom w:val="0"/>
          <w:divBdr>
            <w:top w:val="none" w:sz="0" w:space="0" w:color="auto"/>
            <w:left w:val="none" w:sz="0" w:space="0" w:color="auto"/>
            <w:bottom w:val="none" w:sz="0" w:space="0" w:color="auto"/>
            <w:right w:val="none" w:sz="0" w:space="0" w:color="auto"/>
          </w:divBdr>
        </w:div>
        <w:div w:id="2075154655">
          <w:marLeft w:val="0"/>
          <w:marRight w:val="0"/>
          <w:marTop w:val="0"/>
          <w:marBottom w:val="0"/>
          <w:divBdr>
            <w:top w:val="none" w:sz="0" w:space="0" w:color="auto"/>
            <w:left w:val="none" w:sz="0" w:space="0" w:color="auto"/>
            <w:bottom w:val="none" w:sz="0" w:space="0" w:color="auto"/>
            <w:right w:val="none" w:sz="0" w:space="0" w:color="auto"/>
          </w:divBdr>
        </w:div>
        <w:div w:id="123282597">
          <w:marLeft w:val="0"/>
          <w:marRight w:val="0"/>
          <w:marTop w:val="0"/>
          <w:marBottom w:val="0"/>
          <w:divBdr>
            <w:top w:val="none" w:sz="0" w:space="0" w:color="auto"/>
            <w:left w:val="none" w:sz="0" w:space="0" w:color="auto"/>
            <w:bottom w:val="none" w:sz="0" w:space="0" w:color="auto"/>
            <w:right w:val="none" w:sz="0" w:space="0" w:color="auto"/>
          </w:divBdr>
        </w:div>
        <w:div w:id="1671715618">
          <w:marLeft w:val="0"/>
          <w:marRight w:val="0"/>
          <w:marTop w:val="0"/>
          <w:marBottom w:val="0"/>
          <w:divBdr>
            <w:top w:val="none" w:sz="0" w:space="0" w:color="auto"/>
            <w:left w:val="none" w:sz="0" w:space="0" w:color="auto"/>
            <w:bottom w:val="none" w:sz="0" w:space="0" w:color="auto"/>
            <w:right w:val="none" w:sz="0" w:space="0" w:color="auto"/>
          </w:divBdr>
        </w:div>
        <w:div w:id="1319459364">
          <w:marLeft w:val="0"/>
          <w:marRight w:val="0"/>
          <w:marTop w:val="0"/>
          <w:marBottom w:val="0"/>
          <w:divBdr>
            <w:top w:val="none" w:sz="0" w:space="0" w:color="auto"/>
            <w:left w:val="none" w:sz="0" w:space="0" w:color="auto"/>
            <w:bottom w:val="none" w:sz="0" w:space="0" w:color="auto"/>
            <w:right w:val="none" w:sz="0" w:space="0" w:color="auto"/>
          </w:divBdr>
        </w:div>
        <w:div w:id="1144929398">
          <w:marLeft w:val="0"/>
          <w:marRight w:val="0"/>
          <w:marTop w:val="0"/>
          <w:marBottom w:val="0"/>
          <w:divBdr>
            <w:top w:val="none" w:sz="0" w:space="0" w:color="auto"/>
            <w:left w:val="none" w:sz="0" w:space="0" w:color="auto"/>
            <w:bottom w:val="none" w:sz="0" w:space="0" w:color="auto"/>
            <w:right w:val="none" w:sz="0" w:space="0" w:color="auto"/>
          </w:divBdr>
        </w:div>
        <w:div w:id="1236353908">
          <w:marLeft w:val="0"/>
          <w:marRight w:val="0"/>
          <w:marTop w:val="0"/>
          <w:marBottom w:val="0"/>
          <w:divBdr>
            <w:top w:val="none" w:sz="0" w:space="0" w:color="auto"/>
            <w:left w:val="none" w:sz="0" w:space="0" w:color="auto"/>
            <w:bottom w:val="none" w:sz="0" w:space="0" w:color="auto"/>
            <w:right w:val="none" w:sz="0" w:space="0" w:color="auto"/>
          </w:divBdr>
          <w:divsChild>
            <w:div w:id="112284059">
              <w:marLeft w:val="1500"/>
              <w:marRight w:val="0"/>
              <w:marTop w:val="450"/>
              <w:marBottom w:val="0"/>
              <w:divBdr>
                <w:top w:val="none" w:sz="0" w:space="0" w:color="auto"/>
                <w:left w:val="none" w:sz="0" w:space="0" w:color="auto"/>
                <w:bottom w:val="none" w:sz="0" w:space="0" w:color="auto"/>
                <w:right w:val="none" w:sz="0" w:space="0" w:color="auto"/>
              </w:divBdr>
            </w:div>
          </w:divsChild>
        </w:div>
        <w:div w:id="1483498530">
          <w:marLeft w:val="0"/>
          <w:marRight w:val="0"/>
          <w:marTop w:val="0"/>
          <w:marBottom w:val="0"/>
          <w:divBdr>
            <w:top w:val="none" w:sz="0" w:space="0" w:color="auto"/>
            <w:left w:val="none" w:sz="0" w:space="0" w:color="auto"/>
            <w:bottom w:val="none" w:sz="0" w:space="0" w:color="auto"/>
            <w:right w:val="none" w:sz="0" w:space="0" w:color="auto"/>
          </w:divBdr>
        </w:div>
        <w:div w:id="180243619">
          <w:marLeft w:val="0"/>
          <w:marRight w:val="0"/>
          <w:marTop w:val="0"/>
          <w:marBottom w:val="0"/>
          <w:divBdr>
            <w:top w:val="none" w:sz="0" w:space="0" w:color="auto"/>
            <w:left w:val="none" w:sz="0" w:space="0" w:color="auto"/>
            <w:bottom w:val="none" w:sz="0" w:space="0" w:color="auto"/>
            <w:right w:val="none" w:sz="0" w:space="0" w:color="auto"/>
          </w:divBdr>
        </w:div>
      </w:divsChild>
    </w:div>
    <w:div w:id="539972682">
      <w:bodyDiv w:val="1"/>
      <w:marLeft w:val="0"/>
      <w:marRight w:val="0"/>
      <w:marTop w:val="0"/>
      <w:marBottom w:val="0"/>
      <w:divBdr>
        <w:top w:val="none" w:sz="0" w:space="0" w:color="auto"/>
        <w:left w:val="none" w:sz="0" w:space="0" w:color="auto"/>
        <w:bottom w:val="none" w:sz="0" w:space="0" w:color="auto"/>
        <w:right w:val="none" w:sz="0" w:space="0" w:color="auto"/>
      </w:divBdr>
    </w:div>
    <w:div w:id="744448363">
      <w:bodyDiv w:val="1"/>
      <w:marLeft w:val="0"/>
      <w:marRight w:val="0"/>
      <w:marTop w:val="0"/>
      <w:marBottom w:val="0"/>
      <w:divBdr>
        <w:top w:val="none" w:sz="0" w:space="0" w:color="auto"/>
        <w:left w:val="none" w:sz="0" w:space="0" w:color="auto"/>
        <w:bottom w:val="none" w:sz="0" w:space="0" w:color="auto"/>
        <w:right w:val="none" w:sz="0" w:space="0" w:color="auto"/>
      </w:divBdr>
    </w:div>
    <w:div w:id="754323694">
      <w:bodyDiv w:val="1"/>
      <w:marLeft w:val="0"/>
      <w:marRight w:val="0"/>
      <w:marTop w:val="0"/>
      <w:marBottom w:val="0"/>
      <w:divBdr>
        <w:top w:val="none" w:sz="0" w:space="0" w:color="auto"/>
        <w:left w:val="none" w:sz="0" w:space="0" w:color="auto"/>
        <w:bottom w:val="none" w:sz="0" w:space="0" w:color="auto"/>
        <w:right w:val="none" w:sz="0" w:space="0" w:color="auto"/>
      </w:divBdr>
    </w:div>
    <w:div w:id="773787640">
      <w:bodyDiv w:val="1"/>
      <w:marLeft w:val="0"/>
      <w:marRight w:val="0"/>
      <w:marTop w:val="0"/>
      <w:marBottom w:val="0"/>
      <w:divBdr>
        <w:top w:val="none" w:sz="0" w:space="0" w:color="auto"/>
        <w:left w:val="none" w:sz="0" w:space="0" w:color="auto"/>
        <w:bottom w:val="none" w:sz="0" w:space="0" w:color="auto"/>
        <w:right w:val="none" w:sz="0" w:space="0" w:color="auto"/>
      </w:divBdr>
      <w:divsChild>
        <w:div w:id="27491567">
          <w:marLeft w:val="0"/>
          <w:marRight w:val="0"/>
          <w:marTop w:val="0"/>
          <w:marBottom w:val="0"/>
          <w:divBdr>
            <w:top w:val="none" w:sz="0" w:space="0" w:color="auto"/>
            <w:left w:val="none" w:sz="0" w:space="0" w:color="auto"/>
            <w:bottom w:val="none" w:sz="0" w:space="0" w:color="auto"/>
            <w:right w:val="none" w:sz="0" w:space="0" w:color="auto"/>
          </w:divBdr>
        </w:div>
        <w:div w:id="877552430">
          <w:marLeft w:val="0"/>
          <w:marRight w:val="0"/>
          <w:marTop w:val="0"/>
          <w:marBottom w:val="0"/>
          <w:divBdr>
            <w:top w:val="none" w:sz="0" w:space="0" w:color="auto"/>
            <w:left w:val="none" w:sz="0" w:space="0" w:color="auto"/>
            <w:bottom w:val="none" w:sz="0" w:space="0" w:color="auto"/>
            <w:right w:val="none" w:sz="0" w:space="0" w:color="auto"/>
          </w:divBdr>
        </w:div>
        <w:div w:id="800268107">
          <w:marLeft w:val="0"/>
          <w:marRight w:val="0"/>
          <w:marTop w:val="0"/>
          <w:marBottom w:val="0"/>
          <w:divBdr>
            <w:top w:val="none" w:sz="0" w:space="0" w:color="auto"/>
            <w:left w:val="none" w:sz="0" w:space="0" w:color="auto"/>
            <w:bottom w:val="none" w:sz="0" w:space="0" w:color="auto"/>
            <w:right w:val="none" w:sz="0" w:space="0" w:color="auto"/>
          </w:divBdr>
        </w:div>
        <w:div w:id="72512411">
          <w:marLeft w:val="0"/>
          <w:marRight w:val="0"/>
          <w:marTop w:val="0"/>
          <w:marBottom w:val="0"/>
          <w:divBdr>
            <w:top w:val="none" w:sz="0" w:space="0" w:color="auto"/>
            <w:left w:val="none" w:sz="0" w:space="0" w:color="auto"/>
            <w:bottom w:val="none" w:sz="0" w:space="0" w:color="auto"/>
            <w:right w:val="none" w:sz="0" w:space="0" w:color="auto"/>
          </w:divBdr>
        </w:div>
      </w:divsChild>
    </w:div>
    <w:div w:id="780565002">
      <w:bodyDiv w:val="1"/>
      <w:marLeft w:val="0"/>
      <w:marRight w:val="0"/>
      <w:marTop w:val="0"/>
      <w:marBottom w:val="0"/>
      <w:divBdr>
        <w:top w:val="none" w:sz="0" w:space="0" w:color="auto"/>
        <w:left w:val="none" w:sz="0" w:space="0" w:color="auto"/>
        <w:bottom w:val="none" w:sz="0" w:space="0" w:color="auto"/>
        <w:right w:val="none" w:sz="0" w:space="0" w:color="auto"/>
      </w:divBdr>
    </w:div>
    <w:div w:id="805585267">
      <w:bodyDiv w:val="1"/>
      <w:marLeft w:val="0"/>
      <w:marRight w:val="0"/>
      <w:marTop w:val="0"/>
      <w:marBottom w:val="0"/>
      <w:divBdr>
        <w:top w:val="none" w:sz="0" w:space="0" w:color="auto"/>
        <w:left w:val="none" w:sz="0" w:space="0" w:color="auto"/>
        <w:bottom w:val="none" w:sz="0" w:space="0" w:color="auto"/>
        <w:right w:val="none" w:sz="0" w:space="0" w:color="auto"/>
      </w:divBdr>
    </w:div>
    <w:div w:id="824663807">
      <w:bodyDiv w:val="1"/>
      <w:marLeft w:val="0"/>
      <w:marRight w:val="0"/>
      <w:marTop w:val="0"/>
      <w:marBottom w:val="0"/>
      <w:divBdr>
        <w:top w:val="none" w:sz="0" w:space="0" w:color="auto"/>
        <w:left w:val="none" w:sz="0" w:space="0" w:color="auto"/>
        <w:bottom w:val="none" w:sz="0" w:space="0" w:color="auto"/>
        <w:right w:val="none" w:sz="0" w:space="0" w:color="auto"/>
      </w:divBdr>
    </w:div>
    <w:div w:id="863517430">
      <w:bodyDiv w:val="1"/>
      <w:marLeft w:val="0"/>
      <w:marRight w:val="0"/>
      <w:marTop w:val="0"/>
      <w:marBottom w:val="0"/>
      <w:divBdr>
        <w:top w:val="none" w:sz="0" w:space="0" w:color="auto"/>
        <w:left w:val="none" w:sz="0" w:space="0" w:color="auto"/>
        <w:bottom w:val="none" w:sz="0" w:space="0" w:color="auto"/>
        <w:right w:val="none" w:sz="0" w:space="0" w:color="auto"/>
      </w:divBdr>
    </w:div>
    <w:div w:id="981499632">
      <w:bodyDiv w:val="1"/>
      <w:marLeft w:val="0"/>
      <w:marRight w:val="0"/>
      <w:marTop w:val="0"/>
      <w:marBottom w:val="0"/>
      <w:divBdr>
        <w:top w:val="none" w:sz="0" w:space="0" w:color="auto"/>
        <w:left w:val="none" w:sz="0" w:space="0" w:color="auto"/>
        <w:bottom w:val="none" w:sz="0" w:space="0" w:color="auto"/>
        <w:right w:val="none" w:sz="0" w:space="0" w:color="auto"/>
      </w:divBdr>
    </w:div>
    <w:div w:id="1010059903">
      <w:bodyDiv w:val="1"/>
      <w:marLeft w:val="0"/>
      <w:marRight w:val="0"/>
      <w:marTop w:val="0"/>
      <w:marBottom w:val="0"/>
      <w:divBdr>
        <w:top w:val="none" w:sz="0" w:space="0" w:color="auto"/>
        <w:left w:val="none" w:sz="0" w:space="0" w:color="auto"/>
        <w:bottom w:val="none" w:sz="0" w:space="0" w:color="auto"/>
        <w:right w:val="none" w:sz="0" w:space="0" w:color="auto"/>
      </w:divBdr>
    </w:div>
    <w:div w:id="1115636825">
      <w:bodyDiv w:val="1"/>
      <w:marLeft w:val="0"/>
      <w:marRight w:val="0"/>
      <w:marTop w:val="0"/>
      <w:marBottom w:val="0"/>
      <w:divBdr>
        <w:top w:val="none" w:sz="0" w:space="0" w:color="auto"/>
        <w:left w:val="none" w:sz="0" w:space="0" w:color="auto"/>
        <w:bottom w:val="none" w:sz="0" w:space="0" w:color="auto"/>
        <w:right w:val="none" w:sz="0" w:space="0" w:color="auto"/>
      </w:divBdr>
    </w:div>
    <w:div w:id="1116870186">
      <w:bodyDiv w:val="1"/>
      <w:marLeft w:val="0"/>
      <w:marRight w:val="0"/>
      <w:marTop w:val="0"/>
      <w:marBottom w:val="0"/>
      <w:divBdr>
        <w:top w:val="none" w:sz="0" w:space="0" w:color="auto"/>
        <w:left w:val="none" w:sz="0" w:space="0" w:color="auto"/>
        <w:bottom w:val="none" w:sz="0" w:space="0" w:color="auto"/>
        <w:right w:val="none" w:sz="0" w:space="0" w:color="auto"/>
      </w:divBdr>
    </w:div>
    <w:div w:id="1133906645">
      <w:bodyDiv w:val="1"/>
      <w:marLeft w:val="0"/>
      <w:marRight w:val="0"/>
      <w:marTop w:val="0"/>
      <w:marBottom w:val="0"/>
      <w:divBdr>
        <w:top w:val="none" w:sz="0" w:space="0" w:color="auto"/>
        <w:left w:val="none" w:sz="0" w:space="0" w:color="auto"/>
        <w:bottom w:val="none" w:sz="0" w:space="0" w:color="auto"/>
        <w:right w:val="none" w:sz="0" w:space="0" w:color="auto"/>
      </w:divBdr>
    </w:div>
    <w:div w:id="1134445352">
      <w:bodyDiv w:val="1"/>
      <w:marLeft w:val="0"/>
      <w:marRight w:val="0"/>
      <w:marTop w:val="0"/>
      <w:marBottom w:val="0"/>
      <w:divBdr>
        <w:top w:val="none" w:sz="0" w:space="0" w:color="auto"/>
        <w:left w:val="none" w:sz="0" w:space="0" w:color="auto"/>
        <w:bottom w:val="none" w:sz="0" w:space="0" w:color="auto"/>
        <w:right w:val="none" w:sz="0" w:space="0" w:color="auto"/>
      </w:divBdr>
    </w:div>
    <w:div w:id="1144539412">
      <w:bodyDiv w:val="1"/>
      <w:marLeft w:val="0"/>
      <w:marRight w:val="0"/>
      <w:marTop w:val="0"/>
      <w:marBottom w:val="0"/>
      <w:divBdr>
        <w:top w:val="none" w:sz="0" w:space="0" w:color="auto"/>
        <w:left w:val="none" w:sz="0" w:space="0" w:color="auto"/>
        <w:bottom w:val="none" w:sz="0" w:space="0" w:color="auto"/>
        <w:right w:val="none" w:sz="0" w:space="0" w:color="auto"/>
      </w:divBdr>
    </w:div>
    <w:div w:id="1183588341">
      <w:bodyDiv w:val="1"/>
      <w:marLeft w:val="0"/>
      <w:marRight w:val="0"/>
      <w:marTop w:val="0"/>
      <w:marBottom w:val="0"/>
      <w:divBdr>
        <w:top w:val="none" w:sz="0" w:space="0" w:color="auto"/>
        <w:left w:val="none" w:sz="0" w:space="0" w:color="auto"/>
        <w:bottom w:val="none" w:sz="0" w:space="0" w:color="auto"/>
        <w:right w:val="none" w:sz="0" w:space="0" w:color="auto"/>
      </w:divBdr>
    </w:div>
    <w:div w:id="1202860281">
      <w:bodyDiv w:val="1"/>
      <w:marLeft w:val="0"/>
      <w:marRight w:val="0"/>
      <w:marTop w:val="0"/>
      <w:marBottom w:val="0"/>
      <w:divBdr>
        <w:top w:val="none" w:sz="0" w:space="0" w:color="auto"/>
        <w:left w:val="none" w:sz="0" w:space="0" w:color="auto"/>
        <w:bottom w:val="none" w:sz="0" w:space="0" w:color="auto"/>
        <w:right w:val="none" w:sz="0" w:space="0" w:color="auto"/>
      </w:divBdr>
    </w:div>
    <w:div w:id="1280986949">
      <w:bodyDiv w:val="1"/>
      <w:marLeft w:val="0"/>
      <w:marRight w:val="0"/>
      <w:marTop w:val="0"/>
      <w:marBottom w:val="0"/>
      <w:divBdr>
        <w:top w:val="none" w:sz="0" w:space="0" w:color="auto"/>
        <w:left w:val="none" w:sz="0" w:space="0" w:color="auto"/>
        <w:bottom w:val="none" w:sz="0" w:space="0" w:color="auto"/>
        <w:right w:val="none" w:sz="0" w:space="0" w:color="auto"/>
      </w:divBdr>
    </w:div>
    <w:div w:id="1403527291">
      <w:bodyDiv w:val="1"/>
      <w:marLeft w:val="0"/>
      <w:marRight w:val="0"/>
      <w:marTop w:val="0"/>
      <w:marBottom w:val="0"/>
      <w:divBdr>
        <w:top w:val="none" w:sz="0" w:space="0" w:color="auto"/>
        <w:left w:val="none" w:sz="0" w:space="0" w:color="auto"/>
        <w:bottom w:val="none" w:sz="0" w:space="0" w:color="auto"/>
        <w:right w:val="none" w:sz="0" w:space="0" w:color="auto"/>
      </w:divBdr>
    </w:div>
    <w:div w:id="1408528632">
      <w:bodyDiv w:val="1"/>
      <w:marLeft w:val="0"/>
      <w:marRight w:val="0"/>
      <w:marTop w:val="0"/>
      <w:marBottom w:val="0"/>
      <w:divBdr>
        <w:top w:val="none" w:sz="0" w:space="0" w:color="auto"/>
        <w:left w:val="none" w:sz="0" w:space="0" w:color="auto"/>
        <w:bottom w:val="none" w:sz="0" w:space="0" w:color="auto"/>
        <w:right w:val="none" w:sz="0" w:space="0" w:color="auto"/>
      </w:divBdr>
    </w:div>
    <w:div w:id="1610894160">
      <w:bodyDiv w:val="1"/>
      <w:marLeft w:val="0"/>
      <w:marRight w:val="0"/>
      <w:marTop w:val="0"/>
      <w:marBottom w:val="0"/>
      <w:divBdr>
        <w:top w:val="none" w:sz="0" w:space="0" w:color="auto"/>
        <w:left w:val="none" w:sz="0" w:space="0" w:color="auto"/>
        <w:bottom w:val="none" w:sz="0" w:space="0" w:color="auto"/>
        <w:right w:val="none" w:sz="0" w:space="0" w:color="auto"/>
      </w:divBdr>
    </w:div>
    <w:div w:id="1614246633">
      <w:bodyDiv w:val="1"/>
      <w:marLeft w:val="0"/>
      <w:marRight w:val="0"/>
      <w:marTop w:val="0"/>
      <w:marBottom w:val="0"/>
      <w:divBdr>
        <w:top w:val="none" w:sz="0" w:space="0" w:color="auto"/>
        <w:left w:val="none" w:sz="0" w:space="0" w:color="auto"/>
        <w:bottom w:val="none" w:sz="0" w:space="0" w:color="auto"/>
        <w:right w:val="none" w:sz="0" w:space="0" w:color="auto"/>
      </w:divBdr>
    </w:div>
    <w:div w:id="1629434371">
      <w:bodyDiv w:val="1"/>
      <w:marLeft w:val="0"/>
      <w:marRight w:val="0"/>
      <w:marTop w:val="0"/>
      <w:marBottom w:val="0"/>
      <w:divBdr>
        <w:top w:val="none" w:sz="0" w:space="0" w:color="auto"/>
        <w:left w:val="none" w:sz="0" w:space="0" w:color="auto"/>
        <w:bottom w:val="none" w:sz="0" w:space="0" w:color="auto"/>
        <w:right w:val="none" w:sz="0" w:space="0" w:color="auto"/>
      </w:divBdr>
    </w:div>
    <w:div w:id="1639529081">
      <w:bodyDiv w:val="1"/>
      <w:marLeft w:val="0"/>
      <w:marRight w:val="0"/>
      <w:marTop w:val="0"/>
      <w:marBottom w:val="0"/>
      <w:divBdr>
        <w:top w:val="none" w:sz="0" w:space="0" w:color="auto"/>
        <w:left w:val="none" w:sz="0" w:space="0" w:color="auto"/>
        <w:bottom w:val="none" w:sz="0" w:space="0" w:color="auto"/>
        <w:right w:val="none" w:sz="0" w:space="0" w:color="auto"/>
      </w:divBdr>
    </w:div>
    <w:div w:id="1680346289">
      <w:bodyDiv w:val="1"/>
      <w:marLeft w:val="0"/>
      <w:marRight w:val="0"/>
      <w:marTop w:val="0"/>
      <w:marBottom w:val="0"/>
      <w:divBdr>
        <w:top w:val="none" w:sz="0" w:space="0" w:color="auto"/>
        <w:left w:val="none" w:sz="0" w:space="0" w:color="auto"/>
        <w:bottom w:val="none" w:sz="0" w:space="0" w:color="auto"/>
        <w:right w:val="none" w:sz="0" w:space="0" w:color="auto"/>
      </w:divBdr>
    </w:div>
    <w:div w:id="1686781641">
      <w:bodyDiv w:val="1"/>
      <w:marLeft w:val="0"/>
      <w:marRight w:val="0"/>
      <w:marTop w:val="0"/>
      <w:marBottom w:val="0"/>
      <w:divBdr>
        <w:top w:val="none" w:sz="0" w:space="0" w:color="auto"/>
        <w:left w:val="none" w:sz="0" w:space="0" w:color="auto"/>
        <w:bottom w:val="none" w:sz="0" w:space="0" w:color="auto"/>
        <w:right w:val="none" w:sz="0" w:space="0" w:color="auto"/>
      </w:divBdr>
    </w:div>
    <w:div w:id="1790973573">
      <w:bodyDiv w:val="1"/>
      <w:marLeft w:val="0"/>
      <w:marRight w:val="0"/>
      <w:marTop w:val="0"/>
      <w:marBottom w:val="0"/>
      <w:divBdr>
        <w:top w:val="none" w:sz="0" w:space="0" w:color="auto"/>
        <w:left w:val="none" w:sz="0" w:space="0" w:color="auto"/>
        <w:bottom w:val="none" w:sz="0" w:space="0" w:color="auto"/>
        <w:right w:val="none" w:sz="0" w:space="0" w:color="auto"/>
      </w:divBdr>
    </w:div>
    <w:div w:id="1885174280">
      <w:bodyDiv w:val="1"/>
      <w:marLeft w:val="0"/>
      <w:marRight w:val="0"/>
      <w:marTop w:val="0"/>
      <w:marBottom w:val="0"/>
      <w:divBdr>
        <w:top w:val="none" w:sz="0" w:space="0" w:color="auto"/>
        <w:left w:val="none" w:sz="0" w:space="0" w:color="auto"/>
        <w:bottom w:val="none" w:sz="0" w:space="0" w:color="auto"/>
        <w:right w:val="none" w:sz="0" w:space="0" w:color="auto"/>
      </w:divBdr>
    </w:div>
    <w:div w:id="1926720643">
      <w:bodyDiv w:val="1"/>
      <w:marLeft w:val="0"/>
      <w:marRight w:val="0"/>
      <w:marTop w:val="0"/>
      <w:marBottom w:val="0"/>
      <w:divBdr>
        <w:top w:val="none" w:sz="0" w:space="0" w:color="auto"/>
        <w:left w:val="none" w:sz="0" w:space="0" w:color="auto"/>
        <w:bottom w:val="none" w:sz="0" w:space="0" w:color="auto"/>
        <w:right w:val="none" w:sz="0" w:space="0" w:color="auto"/>
      </w:divBdr>
    </w:div>
    <w:div w:id="1940985615">
      <w:bodyDiv w:val="1"/>
      <w:marLeft w:val="0"/>
      <w:marRight w:val="0"/>
      <w:marTop w:val="0"/>
      <w:marBottom w:val="0"/>
      <w:divBdr>
        <w:top w:val="none" w:sz="0" w:space="0" w:color="auto"/>
        <w:left w:val="none" w:sz="0" w:space="0" w:color="auto"/>
        <w:bottom w:val="none" w:sz="0" w:space="0" w:color="auto"/>
        <w:right w:val="none" w:sz="0" w:space="0" w:color="auto"/>
      </w:divBdr>
    </w:div>
    <w:div w:id="2021081775">
      <w:bodyDiv w:val="1"/>
      <w:marLeft w:val="0"/>
      <w:marRight w:val="0"/>
      <w:marTop w:val="0"/>
      <w:marBottom w:val="0"/>
      <w:divBdr>
        <w:top w:val="none" w:sz="0" w:space="0" w:color="auto"/>
        <w:left w:val="none" w:sz="0" w:space="0" w:color="auto"/>
        <w:bottom w:val="none" w:sz="0" w:space="0" w:color="auto"/>
        <w:right w:val="none" w:sz="0" w:space="0" w:color="auto"/>
      </w:divBdr>
      <w:divsChild>
        <w:div w:id="2133328109">
          <w:marLeft w:val="0"/>
          <w:marRight w:val="0"/>
          <w:marTop w:val="0"/>
          <w:marBottom w:val="0"/>
          <w:divBdr>
            <w:top w:val="none" w:sz="0" w:space="0" w:color="auto"/>
            <w:left w:val="none" w:sz="0" w:space="0" w:color="auto"/>
            <w:bottom w:val="none" w:sz="0" w:space="0" w:color="auto"/>
            <w:right w:val="none" w:sz="0" w:space="0" w:color="auto"/>
          </w:divBdr>
          <w:divsChild>
            <w:div w:id="1103915836">
              <w:marLeft w:val="0"/>
              <w:marRight w:val="0"/>
              <w:marTop w:val="0"/>
              <w:marBottom w:val="0"/>
              <w:divBdr>
                <w:top w:val="none" w:sz="0" w:space="0" w:color="auto"/>
                <w:left w:val="none" w:sz="0" w:space="0" w:color="auto"/>
                <w:bottom w:val="none" w:sz="0" w:space="0" w:color="auto"/>
                <w:right w:val="none" w:sz="0" w:space="0" w:color="auto"/>
              </w:divBdr>
            </w:div>
          </w:divsChild>
        </w:div>
        <w:div w:id="732462808">
          <w:marLeft w:val="0"/>
          <w:marRight w:val="0"/>
          <w:marTop w:val="0"/>
          <w:marBottom w:val="0"/>
          <w:divBdr>
            <w:top w:val="none" w:sz="0" w:space="0" w:color="auto"/>
            <w:left w:val="none" w:sz="0" w:space="0" w:color="auto"/>
            <w:bottom w:val="none" w:sz="0" w:space="0" w:color="auto"/>
            <w:right w:val="none" w:sz="0" w:space="0" w:color="auto"/>
          </w:divBdr>
          <w:divsChild>
            <w:div w:id="89087991">
              <w:marLeft w:val="0"/>
              <w:marRight w:val="0"/>
              <w:marTop w:val="0"/>
              <w:marBottom w:val="0"/>
              <w:divBdr>
                <w:top w:val="none" w:sz="0" w:space="0" w:color="auto"/>
                <w:left w:val="none" w:sz="0" w:space="0" w:color="auto"/>
                <w:bottom w:val="none" w:sz="0" w:space="0" w:color="auto"/>
                <w:right w:val="none" w:sz="0" w:space="0" w:color="auto"/>
              </w:divBdr>
            </w:div>
          </w:divsChild>
        </w:div>
        <w:div w:id="126049201">
          <w:marLeft w:val="0"/>
          <w:marRight w:val="0"/>
          <w:marTop w:val="0"/>
          <w:marBottom w:val="0"/>
          <w:divBdr>
            <w:top w:val="none" w:sz="0" w:space="0" w:color="auto"/>
            <w:left w:val="none" w:sz="0" w:space="0" w:color="auto"/>
            <w:bottom w:val="none" w:sz="0" w:space="0" w:color="auto"/>
            <w:right w:val="none" w:sz="0" w:space="0" w:color="auto"/>
          </w:divBdr>
          <w:divsChild>
            <w:div w:id="1458528686">
              <w:marLeft w:val="0"/>
              <w:marRight w:val="0"/>
              <w:marTop w:val="0"/>
              <w:marBottom w:val="0"/>
              <w:divBdr>
                <w:top w:val="none" w:sz="0" w:space="0" w:color="auto"/>
                <w:left w:val="none" w:sz="0" w:space="0" w:color="auto"/>
                <w:bottom w:val="none" w:sz="0" w:space="0" w:color="auto"/>
                <w:right w:val="none" w:sz="0" w:space="0" w:color="auto"/>
              </w:divBdr>
            </w:div>
          </w:divsChild>
        </w:div>
        <w:div w:id="529495469">
          <w:marLeft w:val="0"/>
          <w:marRight w:val="0"/>
          <w:marTop w:val="0"/>
          <w:marBottom w:val="0"/>
          <w:divBdr>
            <w:top w:val="none" w:sz="0" w:space="0" w:color="auto"/>
            <w:left w:val="none" w:sz="0" w:space="0" w:color="auto"/>
            <w:bottom w:val="none" w:sz="0" w:space="0" w:color="auto"/>
            <w:right w:val="none" w:sz="0" w:space="0" w:color="auto"/>
          </w:divBdr>
          <w:divsChild>
            <w:div w:id="1253665707">
              <w:marLeft w:val="0"/>
              <w:marRight w:val="0"/>
              <w:marTop w:val="0"/>
              <w:marBottom w:val="0"/>
              <w:divBdr>
                <w:top w:val="none" w:sz="0" w:space="0" w:color="auto"/>
                <w:left w:val="none" w:sz="0" w:space="0" w:color="auto"/>
                <w:bottom w:val="none" w:sz="0" w:space="0" w:color="auto"/>
                <w:right w:val="none" w:sz="0" w:space="0" w:color="auto"/>
              </w:divBdr>
            </w:div>
          </w:divsChild>
        </w:div>
        <w:div w:id="2028366550">
          <w:marLeft w:val="0"/>
          <w:marRight w:val="0"/>
          <w:marTop w:val="0"/>
          <w:marBottom w:val="0"/>
          <w:divBdr>
            <w:top w:val="none" w:sz="0" w:space="0" w:color="auto"/>
            <w:left w:val="none" w:sz="0" w:space="0" w:color="auto"/>
            <w:bottom w:val="none" w:sz="0" w:space="0" w:color="auto"/>
            <w:right w:val="none" w:sz="0" w:space="0" w:color="auto"/>
          </w:divBdr>
          <w:divsChild>
            <w:div w:id="448672461">
              <w:marLeft w:val="0"/>
              <w:marRight w:val="0"/>
              <w:marTop w:val="0"/>
              <w:marBottom w:val="0"/>
              <w:divBdr>
                <w:top w:val="none" w:sz="0" w:space="0" w:color="auto"/>
                <w:left w:val="none" w:sz="0" w:space="0" w:color="auto"/>
                <w:bottom w:val="none" w:sz="0" w:space="0" w:color="auto"/>
                <w:right w:val="none" w:sz="0" w:space="0" w:color="auto"/>
              </w:divBdr>
            </w:div>
          </w:divsChild>
        </w:div>
        <w:div w:id="1274364019">
          <w:marLeft w:val="0"/>
          <w:marRight w:val="0"/>
          <w:marTop w:val="0"/>
          <w:marBottom w:val="0"/>
          <w:divBdr>
            <w:top w:val="none" w:sz="0" w:space="0" w:color="auto"/>
            <w:left w:val="none" w:sz="0" w:space="0" w:color="auto"/>
            <w:bottom w:val="none" w:sz="0" w:space="0" w:color="auto"/>
            <w:right w:val="none" w:sz="0" w:space="0" w:color="auto"/>
          </w:divBdr>
          <w:divsChild>
            <w:div w:id="1059548340">
              <w:marLeft w:val="0"/>
              <w:marRight w:val="0"/>
              <w:marTop w:val="0"/>
              <w:marBottom w:val="0"/>
              <w:divBdr>
                <w:top w:val="none" w:sz="0" w:space="0" w:color="auto"/>
                <w:left w:val="none" w:sz="0" w:space="0" w:color="auto"/>
                <w:bottom w:val="none" w:sz="0" w:space="0" w:color="auto"/>
                <w:right w:val="none" w:sz="0" w:space="0" w:color="auto"/>
              </w:divBdr>
            </w:div>
          </w:divsChild>
        </w:div>
        <w:div w:id="1745685461">
          <w:marLeft w:val="0"/>
          <w:marRight w:val="0"/>
          <w:marTop w:val="0"/>
          <w:marBottom w:val="0"/>
          <w:divBdr>
            <w:top w:val="none" w:sz="0" w:space="0" w:color="auto"/>
            <w:left w:val="none" w:sz="0" w:space="0" w:color="auto"/>
            <w:bottom w:val="none" w:sz="0" w:space="0" w:color="auto"/>
            <w:right w:val="none" w:sz="0" w:space="0" w:color="auto"/>
          </w:divBdr>
          <w:divsChild>
            <w:div w:id="253127600">
              <w:marLeft w:val="0"/>
              <w:marRight w:val="0"/>
              <w:marTop w:val="0"/>
              <w:marBottom w:val="0"/>
              <w:divBdr>
                <w:top w:val="none" w:sz="0" w:space="0" w:color="auto"/>
                <w:left w:val="none" w:sz="0" w:space="0" w:color="auto"/>
                <w:bottom w:val="none" w:sz="0" w:space="0" w:color="auto"/>
                <w:right w:val="none" w:sz="0" w:space="0" w:color="auto"/>
              </w:divBdr>
            </w:div>
          </w:divsChild>
        </w:div>
        <w:div w:id="1002198338">
          <w:marLeft w:val="0"/>
          <w:marRight w:val="0"/>
          <w:marTop w:val="0"/>
          <w:marBottom w:val="0"/>
          <w:divBdr>
            <w:top w:val="none" w:sz="0" w:space="0" w:color="auto"/>
            <w:left w:val="none" w:sz="0" w:space="0" w:color="auto"/>
            <w:bottom w:val="none" w:sz="0" w:space="0" w:color="auto"/>
            <w:right w:val="none" w:sz="0" w:space="0" w:color="auto"/>
          </w:divBdr>
          <w:divsChild>
            <w:div w:id="73473164">
              <w:marLeft w:val="0"/>
              <w:marRight w:val="0"/>
              <w:marTop w:val="0"/>
              <w:marBottom w:val="0"/>
              <w:divBdr>
                <w:top w:val="none" w:sz="0" w:space="0" w:color="auto"/>
                <w:left w:val="none" w:sz="0" w:space="0" w:color="auto"/>
                <w:bottom w:val="none" w:sz="0" w:space="0" w:color="auto"/>
                <w:right w:val="none" w:sz="0" w:space="0" w:color="auto"/>
              </w:divBdr>
            </w:div>
          </w:divsChild>
        </w:div>
        <w:div w:id="1636254602">
          <w:marLeft w:val="0"/>
          <w:marRight w:val="0"/>
          <w:marTop w:val="0"/>
          <w:marBottom w:val="0"/>
          <w:divBdr>
            <w:top w:val="none" w:sz="0" w:space="0" w:color="auto"/>
            <w:left w:val="none" w:sz="0" w:space="0" w:color="auto"/>
            <w:bottom w:val="none" w:sz="0" w:space="0" w:color="auto"/>
            <w:right w:val="none" w:sz="0" w:space="0" w:color="auto"/>
          </w:divBdr>
          <w:divsChild>
            <w:div w:id="1543977380">
              <w:marLeft w:val="0"/>
              <w:marRight w:val="0"/>
              <w:marTop w:val="0"/>
              <w:marBottom w:val="0"/>
              <w:divBdr>
                <w:top w:val="none" w:sz="0" w:space="0" w:color="auto"/>
                <w:left w:val="none" w:sz="0" w:space="0" w:color="auto"/>
                <w:bottom w:val="none" w:sz="0" w:space="0" w:color="auto"/>
                <w:right w:val="none" w:sz="0" w:space="0" w:color="auto"/>
              </w:divBdr>
            </w:div>
          </w:divsChild>
        </w:div>
        <w:div w:id="2030837371">
          <w:marLeft w:val="0"/>
          <w:marRight w:val="0"/>
          <w:marTop w:val="0"/>
          <w:marBottom w:val="0"/>
          <w:divBdr>
            <w:top w:val="none" w:sz="0" w:space="0" w:color="auto"/>
            <w:left w:val="none" w:sz="0" w:space="0" w:color="auto"/>
            <w:bottom w:val="none" w:sz="0" w:space="0" w:color="auto"/>
            <w:right w:val="none" w:sz="0" w:space="0" w:color="auto"/>
          </w:divBdr>
          <w:divsChild>
            <w:div w:id="793327386">
              <w:marLeft w:val="0"/>
              <w:marRight w:val="0"/>
              <w:marTop w:val="0"/>
              <w:marBottom w:val="0"/>
              <w:divBdr>
                <w:top w:val="none" w:sz="0" w:space="0" w:color="auto"/>
                <w:left w:val="none" w:sz="0" w:space="0" w:color="auto"/>
                <w:bottom w:val="none" w:sz="0" w:space="0" w:color="auto"/>
                <w:right w:val="none" w:sz="0" w:space="0" w:color="auto"/>
              </w:divBdr>
            </w:div>
          </w:divsChild>
        </w:div>
        <w:div w:id="1072847599">
          <w:marLeft w:val="0"/>
          <w:marRight w:val="0"/>
          <w:marTop w:val="0"/>
          <w:marBottom w:val="0"/>
          <w:divBdr>
            <w:top w:val="none" w:sz="0" w:space="0" w:color="auto"/>
            <w:left w:val="none" w:sz="0" w:space="0" w:color="auto"/>
            <w:bottom w:val="none" w:sz="0" w:space="0" w:color="auto"/>
            <w:right w:val="none" w:sz="0" w:space="0" w:color="auto"/>
          </w:divBdr>
          <w:divsChild>
            <w:div w:id="1690720557">
              <w:marLeft w:val="0"/>
              <w:marRight w:val="0"/>
              <w:marTop w:val="0"/>
              <w:marBottom w:val="0"/>
              <w:divBdr>
                <w:top w:val="none" w:sz="0" w:space="0" w:color="auto"/>
                <w:left w:val="none" w:sz="0" w:space="0" w:color="auto"/>
                <w:bottom w:val="none" w:sz="0" w:space="0" w:color="auto"/>
                <w:right w:val="none" w:sz="0" w:space="0" w:color="auto"/>
              </w:divBdr>
            </w:div>
          </w:divsChild>
        </w:div>
        <w:div w:id="819201055">
          <w:marLeft w:val="0"/>
          <w:marRight w:val="0"/>
          <w:marTop w:val="0"/>
          <w:marBottom w:val="0"/>
          <w:divBdr>
            <w:top w:val="none" w:sz="0" w:space="0" w:color="auto"/>
            <w:left w:val="none" w:sz="0" w:space="0" w:color="auto"/>
            <w:bottom w:val="none" w:sz="0" w:space="0" w:color="auto"/>
            <w:right w:val="none" w:sz="0" w:space="0" w:color="auto"/>
          </w:divBdr>
          <w:divsChild>
            <w:div w:id="867064192">
              <w:marLeft w:val="0"/>
              <w:marRight w:val="0"/>
              <w:marTop w:val="0"/>
              <w:marBottom w:val="0"/>
              <w:divBdr>
                <w:top w:val="none" w:sz="0" w:space="0" w:color="auto"/>
                <w:left w:val="none" w:sz="0" w:space="0" w:color="auto"/>
                <w:bottom w:val="none" w:sz="0" w:space="0" w:color="auto"/>
                <w:right w:val="none" w:sz="0" w:space="0" w:color="auto"/>
              </w:divBdr>
            </w:div>
          </w:divsChild>
        </w:div>
        <w:div w:id="1001738059">
          <w:marLeft w:val="0"/>
          <w:marRight w:val="0"/>
          <w:marTop w:val="0"/>
          <w:marBottom w:val="0"/>
          <w:divBdr>
            <w:top w:val="none" w:sz="0" w:space="0" w:color="auto"/>
            <w:left w:val="none" w:sz="0" w:space="0" w:color="auto"/>
            <w:bottom w:val="none" w:sz="0" w:space="0" w:color="auto"/>
            <w:right w:val="none" w:sz="0" w:space="0" w:color="auto"/>
          </w:divBdr>
          <w:divsChild>
            <w:div w:id="291255755">
              <w:marLeft w:val="0"/>
              <w:marRight w:val="0"/>
              <w:marTop w:val="0"/>
              <w:marBottom w:val="0"/>
              <w:divBdr>
                <w:top w:val="none" w:sz="0" w:space="0" w:color="auto"/>
                <w:left w:val="none" w:sz="0" w:space="0" w:color="auto"/>
                <w:bottom w:val="none" w:sz="0" w:space="0" w:color="auto"/>
                <w:right w:val="none" w:sz="0" w:space="0" w:color="auto"/>
              </w:divBdr>
            </w:div>
          </w:divsChild>
        </w:div>
        <w:div w:id="501745938">
          <w:marLeft w:val="0"/>
          <w:marRight w:val="0"/>
          <w:marTop w:val="0"/>
          <w:marBottom w:val="0"/>
          <w:divBdr>
            <w:top w:val="none" w:sz="0" w:space="0" w:color="auto"/>
            <w:left w:val="none" w:sz="0" w:space="0" w:color="auto"/>
            <w:bottom w:val="none" w:sz="0" w:space="0" w:color="auto"/>
            <w:right w:val="none" w:sz="0" w:space="0" w:color="auto"/>
          </w:divBdr>
          <w:divsChild>
            <w:div w:id="274293574">
              <w:marLeft w:val="0"/>
              <w:marRight w:val="0"/>
              <w:marTop w:val="0"/>
              <w:marBottom w:val="0"/>
              <w:divBdr>
                <w:top w:val="none" w:sz="0" w:space="0" w:color="auto"/>
                <w:left w:val="none" w:sz="0" w:space="0" w:color="auto"/>
                <w:bottom w:val="none" w:sz="0" w:space="0" w:color="auto"/>
                <w:right w:val="none" w:sz="0" w:space="0" w:color="auto"/>
              </w:divBdr>
            </w:div>
          </w:divsChild>
        </w:div>
        <w:div w:id="1621959129">
          <w:marLeft w:val="0"/>
          <w:marRight w:val="0"/>
          <w:marTop w:val="0"/>
          <w:marBottom w:val="0"/>
          <w:divBdr>
            <w:top w:val="none" w:sz="0" w:space="0" w:color="auto"/>
            <w:left w:val="none" w:sz="0" w:space="0" w:color="auto"/>
            <w:bottom w:val="none" w:sz="0" w:space="0" w:color="auto"/>
            <w:right w:val="none" w:sz="0" w:space="0" w:color="auto"/>
          </w:divBdr>
          <w:divsChild>
            <w:div w:id="176238598">
              <w:marLeft w:val="0"/>
              <w:marRight w:val="0"/>
              <w:marTop w:val="0"/>
              <w:marBottom w:val="0"/>
              <w:divBdr>
                <w:top w:val="none" w:sz="0" w:space="0" w:color="auto"/>
                <w:left w:val="none" w:sz="0" w:space="0" w:color="auto"/>
                <w:bottom w:val="none" w:sz="0" w:space="0" w:color="auto"/>
                <w:right w:val="none" w:sz="0" w:space="0" w:color="auto"/>
              </w:divBdr>
            </w:div>
          </w:divsChild>
        </w:div>
        <w:div w:id="68120075">
          <w:marLeft w:val="0"/>
          <w:marRight w:val="0"/>
          <w:marTop w:val="0"/>
          <w:marBottom w:val="0"/>
          <w:divBdr>
            <w:top w:val="none" w:sz="0" w:space="0" w:color="auto"/>
            <w:left w:val="none" w:sz="0" w:space="0" w:color="auto"/>
            <w:bottom w:val="none" w:sz="0" w:space="0" w:color="auto"/>
            <w:right w:val="none" w:sz="0" w:space="0" w:color="auto"/>
          </w:divBdr>
          <w:divsChild>
            <w:div w:id="499925480">
              <w:marLeft w:val="0"/>
              <w:marRight w:val="0"/>
              <w:marTop w:val="0"/>
              <w:marBottom w:val="0"/>
              <w:divBdr>
                <w:top w:val="none" w:sz="0" w:space="0" w:color="auto"/>
                <w:left w:val="none" w:sz="0" w:space="0" w:color="auto"/>
                <w:bottom w:val="none" w:sz="0" w:space="0" w:color="auto"/>
                <w:right w:val="none" w:sz="0" w:space="0" w:color="auto"/>
              </w:divBdr>
            </w:div>
          </w:divsChild>
        </w:div>
        <w:div w:id="1367637254">
          <w:marLeft w:val="0"/>
          <w:marRight w:val="0"/>
          <w:marTop w:val="0"/>
          <w:marBottom w:val="0"/>
          <w:divBdr>
            <w:top w:val="none" w:sz="0" w:space="0" w:color="auto"/>
            <w:left w:val="none" w:sz="0" w:space="0" w:color="auto"/>
            <w:bottom w:val="none" w:sz="0" w:space="0" w:color="auto"/>
            <w:right w:val="none" w:sz="0" w:space="0" w:color="auto"/>
          </w:divBdr>
          <w:divsChild>
            <w:div w:id="875236281">
              <w:marLeft w:val="0"/>
              <w:marRight w:val="0"/>
              <w:marTop w:val="0"/>
              <w:marBottom w:val="0"/>
              <w:divBdr>
                <w:top w:val="none" w:sz="0" w:space="0" w:color="auto"/>
                <w:left w:val="none" w:sz="0" w:space="0" w:color="auto"/>
                <w:bottom w:val="none" w:sz="0" w:space="0" w:color="auto"/>
                <w:right w:val="none" w:sz="0" w:space="0" w:color="auto"/>
              </w:divBdr>
            </w:div>
          </w:divsChild>
        </w:div>
        <w:div w:id="1983078722">
          <w:marLeft w:val="0"/>
          <w:marRight w:val="0"/>
          <w:marTop w:val="0"/>
          <w:marBottom w:val="0"/>
          <w:divBdr>
            <w:top w:val="none" w:sz="0" w:space="0" w:color="auto"/>
            <w:left w:val="none" w:sz="0" w:space="0" w:color="auto"/>
            <w:bottom w:val="none" w:sz="0" w:space="0" w:color="auto"/>
            <w:right w:val="none" w:sz="0" w:space="0" w:color="auto"/>
          </w:divBdr>
          <w:divsChild>
            <w:div w:id="1786267859">
              <w:marLeft w:val="0"/>
              <w:marRight w:val="0"/>
              <w:marTop w:val="0"/>
              <w:marBottom w:val="0"/>
              <w:divBdr>
                <w:top w:val="none" w:sz="0" w:space="0" w:color="auto"/>
                <w:left w:val="none" w:sz="0" w:space="0" w:color="auto"/>
                <w:bottom w:val="none" w:sz="0" w:space="0" w:color="auto"/>
                <w:right w:val="none" w:sz="0" w:space="0" w:color="auto"/>
              </w:divBdr>
            </w:div>
          </w:divsChild>
        </w:div>
        <w:div w:id="2096322130">
          <w:marLeft w:val="0"/>
          <w:marRight w:val="0"/>
          <w:marTop w:val="0"/>
          <w:marBottom w:val="0"/>
          <w:divBdr>
            <w:top w:val="none" w:sz="0" w:space="0" w:color="auto"/>
            <w:left w:val="none" w:sz="0" w:space="0" w:color="auto"/>
            <w:bottom w:val="none" w:sz="0" w:space="0" w:color="auto"/>
            <w:right w:val="none" w:sz="0" w:space="0" w:color="auto"/>
          </w:divBdr>
          <w:divsChild>
            <w:div w:id="1261530800">
              <w:marLeft w:val="0"/>
              <w:marRight w:val="0"/>
              <w:marTop w:val="0"/>
              <w:marBottom w:val="0"/>
              <w:divBdr>
                <w:top w:val="none" w:sz="0" w:space="0" w:color="auto"/>
                <w:left w:val="none" w:sz="0" w:space="0" w:color="auto"/>
                <w:bottom w:val="none" w:sz="0" w:space="0" w:color="auto"/>
                <w:right w:val="none" w:sz="0" w:space="0" w:color="auto"/>
              </w:divBdr>
            </w:div>
          </w:divsChild>
        </w:div>
        <w:div w:id="2037728403">
          <w:marLeft w:val="0"/>
          <w:marRight w:val="0"/>
          <w:marTop w:val="0"/>
          <w:marBottom w:val="0"/>
          <w:divBdr>
            <w:top w:val="none" w:sz="0" w:space="0" w:color="auto"/>
            <w:left w:val="none" w:sz="0" w:space="0" w:color="auto"/>
            <w:bottom w:val="none" w:sz="0" w:space="0" w:color="auto"/>
            <w:right w:val="none" w:sz="0" w:space="0" w:color="auto"/>
          </w:divBdr>
          <w:divsChild>
            <w:div w:id="591863466">
              <w:marLeft w:val="0"/>
              <w:marRight w:val="0"/>
              <w:marTop w:val="0"/>
              <w:marBottom w:val="0"/>
              <w:divBdr>
                <w:top w:val="none" w:sz="0" w:space="0" w:color="auto"/>
                <w:left w:val="none" w:sz="0" w:space="0" w:color="auto"/>
                <w:bottom w:val="none" w:sz="0" w:space="0" w:color="auto"/>
                <w:right w:val="none" w:sz="0" w:space="0" w:color="auto"/>
              </w:divBdr>
            </w:div>
          </w:divsChild>
        </w:div>
        <w:div w:id="1504665140">
          <w:marLeft w:val="0"/>
          <w:marRight w:val="0"/>
          <w:marTop w:val="0"/>
          <w:marBottom w:val="0"/>
          <w:divBdr>
            <w:top w:val="none" w:sz="0" w:space="0" w:color="auto"/>
            <w:left w:val="none" w:sz="0" w:space="0" w:color="auto"/>
            <w:bottom w:val="none" w:sz="0" w:space="0" w:color="auto"/>
            <w:right w:val="none" w:sz="0" w:space="0" w:color="auto"/>
          </w:divBdr>
          <w:divsChild>
            <w:div w:id="1499807100">
              <w:marLeft w:val="0"/>
              <w:marRight w:val="0"/>
              <w:marTop w:val="0"/>
              <w:marBottom w:val="0"/>
              <w:divBdr>
                <w:top w:val="none" w:sz="0" w:space="0" w:color="auto"/>
                <w:left w:val="none" w:sz="0" w:space="0" w:color="auto"/>
                <w:bottom w:val="none" w:sz="0" w:space="0" w:color="auto"/>
                <w:right w:val="none" w:sz="0" w:space="0" w:color="auto"/>
              </w:divBdr>
            </w:div>
          </w:divsChild>
        </w:div>
        <w:div w:id="1545672936">
          <w:marLeft w:val="0"/>
          <w:marRight w:val="0"/>
          <w:marTop w:val="0"/>
          <w:marBottom w:val="0"/>
          <w:divBdr>
            <w:top w:val="none" w:sz="0" w:space="0" w:color="auto"/>
            <w:left w:val="none" w:sz="0" w:space="0" w:color="auto"/>
            <w:bottom w:val="none" w:sz="0" w:space="0" w:color="auto"/>
            <w:right w:val="none" w:sz="0" w:space="0" w:color="auto"/>
          </w:divBdr>
          <w:divsChild>
            <w:div w:id="263390321">
              <w:marLeft w:val="0"/>
              <w:marRight w:val="0"/>
              <w:marTop w:val="0"/>
              <w:marBottom w:val="0"/>
              <w:divBdr>
                <w:top w:val="none" w:sz="0" w:space="0" w:color="auto"/>
                <w:left w:val="none" w:sz="0" w:space="0" w:color="auto"/>
                <w:bottom w:val="none" w:sz="0" w:space="0" w:color="auto"/>
                <w:right w:val="none" w:sz="0" w:space="0" w:color="auto"/>
              </w:divBdr>
            </w:div>
          </w:divsChild>
        </w:div>
        <w:div w:id="879173389">
          <w:marLeft w:val="0"/>
          <w:marRight w:val="0"/>
          <w:marTop w:val="0"/>
          <w:marBottom w:val="0"/>
          <w:divBdr>
            <w:top w:val="none" w:sz="0" w:space="0" w:color="auto"/>
            <w:left w:val="none" w:sz="0" w:space="0" w:color="auto"/>
            <w:bottom w:val="none" w:sz="0" w:space="0" w:color="auto"/>
            <w:right w:val="none" w:sz="0" w:space="0" w:color="auto"/>
          </w:divBdr>
          <w:divsChild>
            <w:div w:id="12003222">
              <w:marLeft w:val="0"/>
              <w:marRight w:val="0"/>
              <w:marTop w:val="0"/>
              <w:marBottom w:val="0"/>
              <w:divBdr>
                <w:top w:val="none" w:sz="0" w:space="0" w:color="auto"/>
                <w:left w:val="none" w:sz="0" w:space="0" w:color="auto"/>
                <w:bottom w:val="none" w:sz="0" w:space="0" w:color="auto"/>
                <w:right w:val="none" w:sz="0" w:space="0" w:color="auto"/>
              </w:divBdr>
            </w:div>
          </w:divsChild>
        </w:div>
        <w:div w:id="1474374567">
          <w:marLeft w:val="0"/>
          <w:marRight w:val="0"/>
          <w:marTop w:val="0"/>
          <w:marBottom w:val="0"/>
          <w:divBdr>
            <w:top w:val="none" w:sz="0" w:space="0" w:color="auto"/>
            <w:left w:val="none" w:sz="0" w:space="0" w:color="auto"/>
            <w:bottom w:val="none" w:sz="0" w:space="0" w:color="auto"/>
            <w:right w:val="none" w:sz="0" w:space="0" w:color="auto"/>
          </w:divBdr>
          <w:divsChild>
            <w:div w:id="1107695717">
              <w:marLeft w:val="0"/>
              <w:marRight w:val="0"/>
              <w:marTop w:val="0"/>
              <w:marBottom w:val="0"/>
              <w:divBdr>
                <w:top w:val="none" w:sz="0" w:space="0" w:color="auto"/>
                <w:left w:val="none" w:sz="0" w:space="0" w:color="auto"/>
                <w:bottom w:val="none" w:sz="0" w:space="0" w:color="auto"/>
                <w:right w:val="none" w:sz="0" w:space="0" w:color="auto"/>
              </w:divBdr>
            </w:div>
          </w:divsChild>
        </w:div>
        <w:div w:id="1210803153">
          <w:marLeft w:val="0"/>
          <w:marRight w:val="0"/>
          <w:marTop w:val="0"/>
          <w:marBottom w:val="0"/>
          <w:divBdr>
            <w:top w:val="none" w:sz="0" w:space="0" w:color="auto"/>
            <w:left w:val="none" w:sz="0" w:space="0" w:color="auto"/>
            <w:bottom w:val="none" w:sz="0" w:space="0" w:color="auto"/>
            <w:right w:val="none" w:sz="0" w:space="0" w:color="auto"/>
          </w:divBdr>
          <w:divsChild>
            <w:div w:id="724640969">
              <w:marLeft w:val="0"/>
              <w:marRight w:val="0"/>
              <w:marTop w:val="0"/>
              <w:marBottom w:val="0"/>
              <w:divBdr>
                <w:top w:val="none" w:sz="0" w:space="0" w:color="auto"/>
                <w:left w:val="none" w:sz="0" w:space="0" w:color="auto"/>
                <w:bottom w:val="none" w:sz="0" w:space="0" w:color="auto"/>
                <w:right w:val="none" w:sz="0" w:space="0" w:color="auto"/>
              </w:divBdr>
            </w:div>
          </w:divsChild>
        </w:div>
        <w:div w:id="280302182">
          <w:marLeft w:val="0"/>
          <w:marRight w:val="0"/>
          <w:marTop w:val="0"/>
          <w:marBottom w:val="0"/>
          <w:divBdr>
            <w:top w:val="none" w:sz="0" w:space="0" w:color="auto"/>
            <w:left w:val="none" w:sz="0" w:space="0" w:color="auto"/>
            <w:bottom w:val="none" w:sz="0" w:space="0" w:color="auto"/>
            <w:right w:val="none" w:sz="0" w:space="0" w:color="auto"/>
          </w:divBdr>
          <w:divsChild>
            <w:div w:id="1899776869">
              <w:marLeft w:val="0"/>
              <w:marRight w:val="0"/>
              <w:marTop w:val="0"/>
              <w:marBottom w:val="0"/>
              <w:divBdr>
                <w:top w:val="none" w:sz="0" w:space="0" w:color="auto"/>
                <w:left w:val="none" w:sz="0" w:space="0" w:color="auto"/>
                <w:bottom w:val="none" w:sz="0" w:space="0" w:color="auto"/>
                <w:right w:val="none" w:sz="0" w:space="0" w:color="auto"/>
              </w:divBdr>
            </w:div>
          </w:divsChild>
        </w:div>
        <w:div w:id="1302611521">
          <w:marLeft w:val="0"/>
          <w:marRight w:val="0"/>
          <w:marTop w:val="0"/>
          <w:marBottom w:val="0"/>
          <w:divBdr>
            <w:top w:val="none" w:sz="0" w:space="0" w:color="auto"/>
            <w:left w:val="none" w:sz="0" w:space="0" w:color="auto"/>
            <w:bottom w:val="none" w:sz="0" w:space="0" w:color="auto"/>
            <w:right w:val="none" w:sz="0" w:space="0" w:color="auto"/>
          </w:divBdr>
          <w:divsChild>
            <w:div w:id="1820921282">
              <w:marLeft w:val="0"/>
              <w:marRight w:val="0"/>
              <w:marTop w:val="0"/>
              <w:marBottom w:val="0"/>
              <w:divBdr>
                <w:top w:val="none" w:sz="0" w:space="0" w:color="auto"/>
                <w:left w:val="none" w:sz="0" w:space="0" w:color="auto"/>
                <w:bottom w:val="none" w:sz="0" w:space="0" w:color="auto"/>
                <w:right w:val="none" w:sz="0" w:space="0" w:color="auto"/>
              </w:divBdr>
            </w:div>
          </w:divsChild>
        </w:div>
        <w:div w:id="1976451279">
          <w:marLeft w:val="0"/>
          <w:marRight w:val="0"/>
          <w:marTop w:val="0"/>
          <w:marBottom w:val="0"/>
          <w:divBdr>
            <w:top w:val="none" w:sz="0" w:space="0" w:color="auto"/>
            <w:left w:val="none" w:sz="0" w:space="0" w:color="auto"/>
            <w:bottom w:val="none" w:sz="0" w:space="0" w:color="auto"/>
            <w:right w:val="none" w:sz="0" w:space="0" w:color="auto"/>
          </w:divBdr>
          <w:divsChild>
            <w:div w:id="1218469284">
              <w:marLeft w:val="0"/>
              <w:marRight w:val="0"/>
              <w:marTop w:val="0"/>
              <w:marBottom w:val="0"/>
              <w:divBdr>
                <w:top w:val="none" w:sz="0" w:space="0" w:color="auto"/>
                <w:left w:val="none" w:sz="0" w:space="0" w:color="auto"/>
                <w:bottom w:val="none" w:sz="0" w:space="0" w:color="auto"/>
                <w:right w:val="none" w:sz="0" w:space="0" w:color="auto"/>
              </w:divBdr>
            </w:div>
          </w:divsChild>
        </w:div>
        <w:div w:id="1978679568">
          <w:marLeft w:val="0"/>
          <w:marRight w:val="0"/>
          <w:marTop w:val="0"/>
          <w:marBottom w:val="0"/>
          <w:divBdr>
            <w:top w:val="none" w:sz="0" w:space="0" w:color="auto"/>
            <w:left w:val="none" w:sz="0" w:space="0" w:color="auto"/>
            <w:bottom w:val="none" w:sz="0" w:space="0" w:color="auto"/>
            <w:right w:val="none" w:sz="0" w:space="0" w:color="auto"/>
          </w:divBdr>
          <w:divsChild>
            <w:div w:id="1297444504">
              <w:marLeft w:val="0"/>
              <w:marRight w:val="0"/>
              <w:marTop w:val="0"/>
              <w:marBottom w:val="0"/>
              <w:divBdr>
                <w:top w:val="none" w:sz="0" w:space="0" w:color="auto"/>
                <w:left w:val="none" w:sz="0" w:space="0" w:color="auto"/>
                <w:bottom w:val="none" w:sz="0" w:space="0" w:color="auto"/>
                <w:right w:val="none" w:sz="0" w:space="0" w:color="auto"/>
              </w:divBdr>
            </w:div>
          </w:divsChild>
        </w:div>
        <w:div w:id="1722169836">
          <w:marLeft w:val="0"/>
          <w:marRight w:val="0"/>
          <w:marTop w:val="0"/>
          <w:marBottom w:val="0"/>
          <w:divBdr>
            <w:top w:val="none" w:sz="0" w:space="0" w:color="auto"/>
            <w:left w:val="none" w:sz="0" w:space="0" w:color="auto"/>
            <w:bottom w:val="none" w:sz="0" w:space="0" w:color="auto"/>
            <w:right w:val="none" w:sz="0" w:space="0" w:color="auto"/>
          </w:divBdr>
          <w:divsChild>
            <w:div w:id="415444995">
              <w:marLeft w:val="0"/>
              <w:marRight w:val="0"/>
              <w:marTop w:val="0"/>
              <w:marBottom w:val="0"/>
              <w:divBdr>
                <w:top w:val="none" w:sz="0" w:space="0" w:color="auto"/>
                <w:left w:val="none" w:sz="0" w:space="0" w:color="auto"/>
                <w:bottom w:val="none" w:sz="0" w:space="0" w:color="auto"/>
                <w:right w:val="none" w:sz="0" w:space="0" w:color="auto"/>
              </w:divBdr>
            </w:div>
          </w:divsChild>
        </w:div>
        <w:div w:id="487982413">
          <w:marLeft w:val="0"/>
          <w:marRight w:val="0"/>
          <w:marTop w:val="0"/>
          <w:marBottom w:val="0"/>
          <w:divBdr>
            <w:top w:val="none" w:sz="0" w:space="0" w:color="auto"/>
            <w:left w:val="none" w:sz="0" w:space="0" w:color="auto"/>
            <w:bottom w:val="none" w:sz="0" w:space="0" w:color="auto"/>
            <w:right w:val="none" w:sz="0" w:space="0" w:color="auto"/>
          </w:divBdr>
          <w:divsChild>
            <w:div w:id="487328492">
              <w:marLeft w:val="0"/>
              <w:marRight w:val="0"/>
              <w:marTop w:val="0"/>
              <w:marBottom w:val="0"/>
              <w:divBdr>
                <w:top w:val="none" w:sz="0" w:space="0" w:color="auto"/>
                <w:left w:val="none" w:sz="0" w:space="0" w:color="auto"/>
                <w:bottom w:val="none" w:sz="0" w:space="0" w:color="auto"/>
                <w:right w:val="none" w:sz="0" w:space="0" w:color="auto"/>
              </w:divBdr>
            </w:div>
          </w:divsChild>
        </w:div>
        <w:div w:id="1190069563">
          <w:marLeft w:val="0"/>
          <w:marRight w:val="0"/>
          <w:marTop w:val="0"/>
          <w:marBottom w:val="0"/>
          <w:divBdr>
            <w:top w:val="none" w:sz="0" w:space="0" w:color="auto"/>
            <w:left w:val="none" w:sz="0" w:space="0" w:color="auto"/>
            <w:bottom w:val="none" w:sz="0" w:space="0" w:color="auto"/>
            <w:right w:val="none" w:sz="0" w:space="0" w:color="auto"/>
          </w:divBdr>
          <w:divsChild>
            <w:div w:id="1687369213">
              <w:marLeft w:val="0"/>
              <w:marRight w:val="0"/>
              <w:marTop w:val="0"/>
              <w:marBottom w:val="0"/>
              <w:divBdr>
                <w:top w:val="none" w:sz="0" w:space="0" w:color="auto"/>
                <w:left w:val="none" w:sz="0" w:space="0" w:color="auto"/>
                <w:bottom w:val="none" w:sz="0" w:space="0" w:color="auto"/>
                <w:right w:val="none" w:sz="0" w:space="0" w:color="auto"/>
              </w:divBdr>
            </w:div>
          </w:divsChild>
        </w:div>
        <w:div w:id="422190991">
          <w:marLeft w:val="0"/>
          <w:marRight w:val="0"/>
          <w:marTop w:val="0"/>
          <w:marBottom w:val="0"/>
          <w:divBdr>
            <w:top w:val="none" w:sz="0" w:space="0" w:color="auto"/>
            <w:left w:val="none" w:sz="0" w:space="0" w:color="auto"/>
            <w:bottom w:val="none" w:sz="0" w:space="0" w:color="auto"/>
            <w:right w:val="none" w:sz="0" w:space="0" w:color="auto"/>
          </w:divBdr>
          <w:divsChild>
            <w:div w:id="1061052376">
              <w:marLeft w:val="0"/>
              <w:marRight w:val="0"/>
              <w:marTop w:val="0"/>
              <w:marBottom w:val="0"/>
              <w:divBdr>
                <w:top w:val="none" w:sz="0" w:space="0" w:color="auto"/>
                <w:left w:val="none" w:sz="0" w:space="0" w:color="auto"/>
                <w:bottom w:val="none" w:sz="0" w:space="0" w:color="auto"/>
                <w:right w:val="none" w:sz="0" w:space="0" w:color="auto"/>
              </w:divBdr>
            </w:div>
          </w:divsChild>
        </w:div>
        <w:div w:id="1066537910">
          <w:marLeft w:val="0"/>
          <w:marRight w:val="0"/>
          <w:marTop w:val="0"/>
          <w:marBottom w:val="0"/>
          <w:divBdr>
            <w:top w:val="none" w:sz="0" w:space="0" w:color="auto"/>
            <w:left w:val="none" w:sz="0" w:space="0" w:color="auto"/>
            <w:bottom w:val="none" w:sz="0" w:space="0" w:color="auto"/>
            <w:right w:val="none" w:sz="0" w:space="0" w:color="auto"/>
          </w:divBdr>
          <w:divsChild>
            <w:div w:id="1119492059">
              <w:marLeft w:val="0"/>
              <w:marRight w:val="0"/>
              <w:marTop w:val="0"/>
              <w:marBottom w:val="0"/>
              <w:divBdr>
                <w:top w:val="none" w:sz="0" w:space="0" w:color="auto"/>
                <w:left w:val="none" w:sz="0" w:space="0" w:color="auto"/>
                <w:bottom w:val="none" w:sz="0" w:space="0" w:color="auto"/>
                <w:right w:val="none" w:sz="0" w:space="0" w:color="auto"/>
              </w:divBdr>
            </w:div>
          </w:divsChild>
        </w:div>
        <w:div w:id="1555267032">
          <w:marLeft w:val="0"/>
          <w:marRight w:val="0"/>
          <w:marTop w:val="0"/>
          <w:marBottom w:val="0"/>
          <w:divBdr>
            <w:top w:val="none" w:sz="0" w:space="0" w:color="auto"/>
            <w:left w:val="none" w:sz="0" w:space="0" w:color="auto"/>
            <w:bottom w:val="none" w:sz="0" w:space="0" w:color="auto"/>
            <w:right w:val="none" w:sz="0" w:space="0" w:color="auto"/>
          </w:divBdr>
          <w:divsChild>
            <w:div w:id="788470371">
              <w:marLeft w:val="0"/>
              <w:marRight w:val="0"/>
              <w:marTop w:val="0"/>
              <w:marBottom w:val="0"/>
              <w:divBdr>
                <w:top w:val="none" w:sz="0" w:space="0" w:color="auto"/>
                <w:left w:val="none" w:sz="0" w:space="0" w:color="auto"/>
                <w:bottom w:val="none" w:sz="0" w:space="0" w:color="auto"/>
                <w:right w:val="none" w:sz="0" w:space="0" w:color="auto"/>
              </w:divBdr>
            </w:div>
          </w:divsChild>
        </w:div>
        <w:div w:id="1504511028">
          <w:marLeft w:val="0"/>
          <w:marRight w:val="0"/>
          <w:marTop w:val="0"/>
          <w:marBottom w:val="0"/>
          <w:divBdr>
            <w:top w:val="none" w:sz="0" w:space="0" w:color="auto"/>
            <w:left w:val="none" w:sz="0" w:space="0" w:color="auto"/>
            <w:bottom w:val="none" w:sz="0" w:space="0" w:color="auto"/>
            <w:right w:val="none" w:sz="0" w:space="0" w:color="auto"/>
          </w:divBdr>
          <w:divsChild>
            <w:div w:id="1934782384">
              <w:marLeft w:val="0"/>
              <w:marRight w:val="0"/>
              <w:marTop w:val="0"/>
              <w:marBottom w:val="0"/>
              <w:divBdr>
                <w:top w:val="none" w:sz="0" w:space="0" w:color="auto"/>
                <w:left w:val="none" w:sz="0" w:space="0" w:color="auto"/>
                <w:bottom w:val="none" w:sz="0" w:space="0" w:color="auto"/>
                <w:right w:val="none" w:sz="0" w:space="0" w:color="auto"/>
              </w:divBdr>
            </w:div>
          </w:divsChild>
        </w:div>
        <w:div w:id="818617046">
          <w:marLeft w:val="0"/>
          <w:marRight w:val="0"/>
          <w:marTop w:val="0"/>
          <w:marBottom w:val="0"/>
          <w:divBdr>
            <w:top w:val="none" w:sz="0" w:space="0" w:color="auto"/>
            <w:left w:val="none" w:sz="0" w:space="0" w:color="auto"/>
            <w:bottom w:val="none" w:sz="0" w:space="0" w:color="auto"/>
            <w:right w:val="none" w:sz="0" w:space="0" w:color="auto"/>
          </w:divBdr>
          <w:divsChild>
            <w:div w:id="1455371155">
              <w:marLeft w:val="0"/>
              <w:marRight w:val="0"/>
              <w:marTop w:val="0"/>
              <w:marBottom w:val="0"/>
              <w:divBdr>
                <w:top w:val="none" w:sz="0" w:space="0" w:color="auto"/>
                <w:left w:val="none" w:sz="0" w:space="0" w:color="auto"/>
                <w:bottom w:val="none" w:sz="0" w:space="0" w:color="auto"/>
                <w:right w:val="none" w:sz="0" w:space="0" w:color="auto"/>
              </w:divBdr>
            </w:div>
          </w:divsChild>
        </w:div>
        <w:div w:id="1219630649">
          <w:marLeft w:val="0"/>
          <w:marRight w:val="0"/>
          <w:marTop w:val="0"/>
          <w:marBottom w:val="0"/>
          <w:divBdr>
            <w:top w:val="none" w:sz="0" w:space="0" w:color="auto"/>
            <w:left w:val="none" w:sz="0" w:space="0" w:color="auto"/>
            <w:bottom w:val="none" w:sz="0" w:space="0" w:color="auto"/>
            <w:right w:val="none" w:sz="0" w:space="0" w:color="auto"/>
          </w:divBdr>
          <w:divsChild>
            <w:div w:id="498083261">
              <w:marLeft w:val="0"/>
              <w:marRight w:val="0"/>
              <w:marTop w:val="0"/>
              <w:marBottom w:val="0"/>
              <w:divBdr>
                <w:top w:val="none" w:sz="0" w:space="0" w:color="auto"/>
                <w:left w:val="none" w:sz="0" w:space="0" w:color="auto"/>
                <w:bottom w:val="none" w:sz="0" w:space="0" w:color="auto"/>
                <w:right w:val="none" w:sz="0" w:space="0" w:color="auto"/>
              </w:divBdr>
            </w:div>
          </w:divsChild>
        </w:div>
        <w:div w:id="156846362">
          <w:marLeft w:val="0"/>
          <w:marRight w:val="0"/>
          <w:marTop w:val="0"/>
          <w:marBottom w:val="0"/>
          <w:divBdr>
            <w:top w:val="none" w:sz="0" w:space="0" w:color="auto"/>
            <w:left w:val="none" w:sz="0" w:space="0" w:color="auto"/>
            <w:bottom w:val="none" w:sz="0" w:space="0" w:color="auto"/>
            <w:right w:val="none" w:sz="0" w:space="0" w:color="auto"/>
          </w:divBdr>
          <w:divsChild>
            <w:div w:id="94717650">
              <w:marLeft w:val="0"/>
              <w:marRight w:val="0"/>
              <w:marTop w:val="0"/>
              <w:marBottom w:val="0"/>
              <w:divBdr>
                <w:top w:val="none" w:sz="0" w:space="0" w:color="auto"/>
                <w:left w:val="none" w:sz="0" w:space="0" w:color="auto"/>
                <w:bottom w:val="none" w:sz="0" w:space="0" w:color="auto"/>
                <w:right w:val="none" w:sz="0" w:space="0" w:color="auto"/>
              </w:divBdr>
            </w:div>
          </w:divsChild>
        </w:div>
        <w:div w:id="1642734132">
          <w:marLeft w:val="0"/>
          <w:marRight w:val="0"/>
          <w:marTop w:val="0"/>
          <w:marBottom w:val="0"/>
          <w:divBdr>
            <w:top w:val="none" w:sz="0" w:space="0" w:color="auto"/>
            <w:left w:val="none" w:sz="0" w:space="0" w:color="auto"/>
            <w:bottom w:val="none" w:sz="0" w:space="0" w:color="auto"/>
            <w:right w:val="none" w:sz="0" w:space="0" w:color="auto"/>
          </w:divBdr>
          <w:divsChild>
            <w:div w:id="1985622566">
              <w:marLeft w:val="0"/>
              <w:marRight w:val="0"/>
              <w:marTop w:val="0"/>
              <w:marBottom w:val="0"/>
              <w:divBdr>
                <w:top w:val="none" w:sz="0" w:space="0" w:color="auto"/>
                <w:left w:val="none" w:sz="0" w:space="0" w:color="auto"/>
                <w:bottom w:val="none" w:sz="0" w:space="0" w:color="auto"/>
                <w:right w:val="none" w:sz="0" w:space="0" w:color="auto"/>
              </w:divBdr>
            </w:div>
          </w:divsChild>
        </w:div>
        <w:div w:id="390857625">
          <w:marLeft w:val="0"/>
          <w:marRight w:val="0"/>
          <w:marTop w:val="0"/>
          <w:marBottom w:val="0"/>
          <w:divBdr>
            <w:top w:val="none" w:sz="0" w:space="0" w:color="auto"/>
            <w:left w:val="none" w:sz="0" w:space="0" w:color="auto"/>
            <w:bottom w:val="none" w:sz="0" w:space="0" w:color="auto"/>
            <w:right w:val="none" w:sz="0" w:space="0" w:color="auto"/>
          </w:divBdr>
          <w:divsChild>
            <w:div w:id="817112214">
              <w:marLeft w:val="0"/>
              <w:marRight w:val="0"/>
              <w:marTop w:val="0"/>
              <w:marBottom w:val="0"/>
              <w:divBdr>
                <w:top w:val="none" w:sz="0" w:space="0" w:color="auto"/>
                <w:left w:val="none" w:sz="0" w:space="0" w:color="auto"/>
                <w:bottom w:val="none" w:sz="0" w:space="0" w:color="auto"/>
                <w:right w:val="none" w:sz="0" w:space="0" w:color="auto"/>
              </w:divBdr>
            </w:div>
          </w:divsChild>
        </w:div>
        <w:div w:id="1380203647">
          <w:marLeft w:val="0"/>
          <w:marRight w:val="0"/>
          <w:marTop w:val="0"/>
          <w:marBottom w:val="0"/>
          <w:divBdr>
            <w:top w:val="none" w:sz="0" w:space="0" w:color="auto"/>
            <w:left w:val="none" w:sz="0" w:space="0" w:color="auto"/>
            <w:bottom w:val="none" w:sz="0" w:space="0" w:color="auto"/>
            <w:right w:val="none" w:sz="0" w:space="0" w:color="auto"/>
          </w:divBdr>
          <w:divsChild>
            <w:div w:id="434322585">
              <w:marLeft w:val="0"/>
              <w:marRight w:val="0"/>
              <w:marTop w:val="0"/>
              <w:marBottom w:val="0"/>
              <w:divBdr>
                <w:top w:val="none" w:sz="0" w:space="0" w:color="auto"/>
                <w:left w:val="none" w:sz="0" w:space="0" w:color="auto"/>
                <w:bottom w:val="none" w:sz="0" w:space="0" w:color="auto"/>
                <w:right w:val="none" w:sz="0" w:space="0" w:color="auto"/>
              </w:divBdr>
            </w:div>
          </w:divsChild>
        </w:div>
        <w:div w:id="1541935488">
          <w:marLeft w:val="0"/>
          <w:marRight w:val="0"/>
          <w:marTop w:val="0"/>
          <w:marBottom w:val="0"/>
          <w:divBdr>
            <w:top w:val="none" w:sz="0" w:space="0" w:color="auto"/>
            <w:left w:val="none" w:sz="0" w:space="0" w:color="auto"/>
            <w:bottom w:val="none" w:sz="0" w:space="0" w:color="auto"/>
            <w:right w:val="none" w:sz="0" w:space="0" w:color="auto"/>
          </w:divBdr>
          <w:divsChild>
            <w:div w:id="2073194129">
              <w:marLeft w:val="0"/>
              <w:marRight w:val="0"/>
              <w:marTop w:val="0"/>
              <w:marBottom w:val="0"/>
              <w:divBdr>
                <w:top w:val="none" w:sz="0" w:space="0" w:color="auto"/>
                <w:left w:val="none" w:sz="0" w:space="0" w:color="auto"/>
                <w:bottom w:val="none" w:sz="0" w:space="0" w:color="auto"/>
                <w:right w:val="none" w:sz="0" w:space="0" w:color="auto"/>
              </w:divBdr>
            </w:div>
          </w:divsChild>
        </w:div>
        <w:div w:id="1496264670">
          <w:marLeft w:val="0"/>
          <w:marRight w:val="0"/>
          <w:marTop w:val="0"/>
          <w:marBottom w:val="0"/>
          <w:divBdr>
            <w:top w:val="none" w:sz="0" w:space="0" w:color="auto"/>
            <w:left w:val="none" w:sz="0" w:space="0" w:color="auto"/>
            <w:bottom w:val="none" w:sz="0" w:space="0" w:color="auto"/>
            <w:right w:val="none" w:sz="0" w:space="0" w:color="auto"/>
          </w:divBdr>
          <w:divsChild>
            <w:div w:id="1962103185">
              <w:marLeft w:val="0"/>
              <w:marRight w:val="0"/>
              <w:marTop w:val="0"/>
              <w:marBottom w:val="0"/>
              <w:divBdr>
                <w:top w:val="none" w:sz="0" w:space="0" w:color="auto"/>
                <w:left w:val="none" w:sz="0" w:space="0" w:color="auto"/>
                <w:bottom w:val="none" w:sz="0" w:space="0" w:color="auto"/>
                <w:right w:val="none" w:sz="0" w:space="0" w:color="auto"/>
              </w:divBdr>
            </w:div>
          </w:divsChild>
        </w:div>
        <w:div w:id="125392543">
          <w:marLeft w:val="0"/>
          <w:marRight w:val="0"/>
          <w:marTop w:val="0"/>
          <w:marBottom w:val="0"/>
          <w:divBdr>
            <w:top w:val="none" w:sz="0" w:space="0" w:color="auto"/>
            <w:left w:val="none" w:sz="0" w:space="0" w:color="auto"/>
            <w:bottom w:val="none" w:sz="0" w:space="0" w:color="auto"/>
            <w:right w:val="none" w:sz="0" w:space="0" w:color="auto"/>
          </w:divBdr>
          <w:divsChild>
            <w:div w:id="2080589672">
              <w:marLeft w:val="0"/>
              <w:marRight w:val="0"/>
              <w:marTop w:val="0"/>
              <w:marBottom w:val="0"/>
              <w:divBdr>
                <w:top w:val="none" w:sz="0" w:space="0" w:color="auto"/>
                <w:left w:val="none" w:sz="0" w:space="0" w:color="auto"/>
                <w:bottom w:val="none" w:sz="0" w:space="0" w:color="auto"/>
                <w:right w:val="none" w:sz="0" w:space="0" w:color="auto"/>
              </w:divBdr>
            </w:div>
          </w:divsChild>
        </w:div>
        <w:div w:id="169954655">
          <w:marLeft w:val="0"/>
          <w:marRight w:val="0"/>
          <w:marTop w:val="0"/>
          <w:marBottom w:val="0"/>
          <w:divBdr>
            <w:top w:val="none" w:sz="0" w:space="0" w:color="auto"/>
            <w:left w:val="none" w:sz="0" w:space="0" w:color="auto"/>
            <w:bottom w:val="none" w:sz="0" w:space="0" w:color="auto"/>
            <w:right w:val="none" w:sz="0" w:space="0" w:color="auto"/>
          </w:divBdr>
          <w:divsChild>
            <w:div w:id="1066689343">
              <w:marLeft w:val="0"/>
              <w:marRight w:val="0"/>
              <w:marTop w:val="0"/>
              <w:marBottom w:val="0"/>
              <w:divBdr>
                <w:top w:val="none" w:sz="0" w:space="0" w:color="auto"/>
                <w:left w:val="none" w:sz="0" w:space="0" w:color="auto"/>
                <w:bottom w:val="none" w:sz="0" w:space="0" w:color="auto"/>
                <w:right w:val="none" w:sz="0" w:space="0" w:color="auto"/>
              </w:divBdr>
            </w:div>
          </w:divsChild>
        </w:div>
        <w:div w:id="112870658">
          <w:marLeft w:val="0"/>
          <w:marRight w:val="0"/>
          <w:marTop w:val="0"/>
          <w:marBottom w:val="0"/>
          <w:divBdr>
            <w:top w:val="none" w:sz="0" w:space="0" w:color="auto"/>
            <w:left w:val="none" w:sz="0" w:space="0" w:color="auto"/>
            <w:bottom w:val="none" w:sz="0" w:space="0" w:color="auto"/>
            <w:right w:val="none" w:sz="0" w:space="0" w:color="auto"/>
          </w:divBdr>
          <w:divsChild>
            <w:div w:id="1474369091">
              <w:marLeft w:val="0"/>
              <w:marRight w:val="0"/>
              <w:marTop w:val="0"/>
              <w:marBottom w:val="0"/>
              <w:divBdr>
                <w:top w:val="none" w:sz="0" w:space="0" w:color="auto"/>
                <w:left w:val="none" w:sz="0" w:space="0" w:color="auto"/>
                <w:bottom w:val="none" w:sz="0" w:space="0" w:color="auto"/>
                <w:right w:val="none" w:sz="0" w:space="0" w:color="auto"/>
              </w:divBdr>
            </w:div>
          </w:divsChild>
        </w:div>
        <w:div w:id="1723477515">
          <w:marLeft w:val="0"/>
          <w:marRight w:val="0"/>
          <w:marTop w:val="0"/>
          <w:marBottom w:val="0"/>
          <w:divBdr>
            <w:top w:val="none" w:sz="0" w:space="0" w:color="auto"/>
            <w:left w:val="none" w:sz="0" w:space="0" w:color="auto"/>
            <w:bottom w:val="none" w:sz="0" w:space="0" w:color="auto"/>
            <w:right w:val="none" w:sz="0" w:space="0" w:color="auto"/>
          </w:divBdr>
          <w:divsChild>
            <w:div w:id="1826386951">
              <w:marLeft w:val="0"/>
              <w:marRight w:val="0"/>
              <w:marTop w:val="0"/>
              <w:marBottom w:val="0"/>
              <w:divBdr>
                <w:top w:val="none" w:sz="0" w:space="0" w:color="auto"/>
                <w:left w:val="none" w:sz="0" w:space="0" w:color="auto"/>
                <w:bottom w:val="none" w:sz="0" w:space="0" w:color="auto"/>
                <w:right w:val="none" w:sz="0" w:space="0" w:color="auto"/>
              </w:divBdr>
            </w:div>
          </w:divsChild>
        </w:div>
        <w:div w:id="689724038">
          <w:marLeft w:val="0"/>
          <w:marRight w:val="0"/>
          <w:marTop w:val="0"/>
          <w:marBottom w:val="0"/>
          <w:divBdr>
            <w:top w:val="none" w:sz="0" w:space="0" w:color="auto"/>
            <w:left w:val="none" w:sz="0" w:space="0" w:color="auto"/>
            <w:bottom w:val="none" w:sz="0" w:space="0" w:color="auto"/>
            <w:right w:val="none" w:sz="0" w:space="0" w:color="auto"/>
          </w:divBdr>
          <w:divsChild>
            <w:div w:id="1782335262">
              <w:marLeft w:val="0"/>
              <w:marRight w:val="0"/>
              <w:marTop w:val="0"/>
              <w:marBottom w:val="0"/>
              <w:divBdr>
                <w:top w:val="none" w:sz="0" w:space="0" w:color="auto"/>
                <w:left w:val="none" w:sz="0" w:space="0" w:color="auto"/>
                <w:bottom w:val="none" w:sz="0" w:space="0" w:color="auto"/>
                <w:right w:val="none" w:sz="0" w:space="0" w:color="auto"/>
              </w:divBdr>
            </w:div>
            <w:div w:id="202227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062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microsoft.com/office/2007/relationships/diagramDrawing" Target="diagrams/drawing1.xml"/><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diagramColors" Target="diagrams/colors1.xml"/><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diagramQuickStyle" Target="diagrams/quickStyle1.xml"/><Relationship Id="rId20" Type="http://schemas.openxmlformats.org/officeDocument/2006/relationships/package" Target="embeddings/Microsoft_Excel_Worksheet.xlsx"/><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2.xml"/><Relationship Id="rId5" Type="http://schemas.openxmlformats.org/officeDocument/2006/relationships/customXml" Target="../customXml/item5.xml"/><Relationship Id="rId15" Type="http://schemas.openxmlformats.org/officeDocument/2006/relationships/diagramLayout" Target="diagrams/layout1.xml"/><Relationship Id="rId23" Type="http://schemas.openxmlformats.org/officeDocument/2006/relationships/footer" Target="footer1.xml"/><Relationship Id="rId28" Type="http://schemas.microsoft.com/office/2011/relationships/people" Target="people.xml"/><Relationship Id="rId10" Type="http://schemas.openxmlformats.org/officeDocument/2006/relationships/footnotes" Target="footnotes.xml"/><Relationship Id="rId19" Type="http://schemas.openxmlformats.org/officeDocument/2006/relationships/image" Target="media/image2.emf"/><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diagramData" Target="diagrams/data1.xml"/><Relationship Id="rId22" Type="http://schemas.openxmlformats.org/officeDocument/2006/relationships/header" Target="header2.xml"/><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9D2CB5C-3894-48E7-94A6-F7FA90E58022}" type="doc">
      <dgm:prSet loTypeId="urn:microsoft.com/office/officeart/2005/8/layout/hProcess9" loCatId="process" qsTypeId="urn:microsoft.com/office/officeart/2005/8/quickstyle/simple3" qsCatId="simple" csTypeId="urn:microsoft.com/office/officeart/2005/8/colors/colorful2" csCatId="colorful" phldr="1"/>
      <dgm:spPr/>
      <dgm:t>
        <a:bodyPr/>
        <a:lstStyle/>
        <a:p>
          <a:endParaRPr lang="en-US"/>
        </a:p>
      </dgm:t>
    </dgm:pt>
    <dgm:pt modelId="{1836425D-59BB-49FE-AD6B-CD7C24774BC7}">
      <dgm:prSet phldrT="[Text]" custT="1"/>
      <dgm:spPr/>
      <dgm:t>
        <a:bodyPr/>
        <a:lstStyle/>
        <a:p>
          <a:pPr algn="ctr"/>
          <a:r>
            <a:rPr lang="en-US" sz="1000"/>
            <a:t>MLI checker to </a:t>
          </a:r>
          <a:r>
            <a:rPr lang="en-IN" sz="1000"/>
            <a:t>update the status of Loan Account on the basis of CGPAN</a:t>
          </a:r>
          <a:endParaRPr lang="en-US" sz="1000"/>
        </a:p>
      </dgm:t>
    </dgm:pt>
    <dgm:pt modelId="{7FCE8D86-58A5-4159-B596-B967AEA9043C}" type="parTrans" cxnId="{25C48DF0-1837-486C-B944-47342C937D96}">
      <dgm:prSet/>
      <dgm:spPr/>
      <dgm:t>
        <a:bodyPr/>
        <a:lstStyle/>
        <a:p>
          <a:pPr algn="ctr"/>
          <a:endParaRPr lang="en-US" sz="1000"/>
        </a:p>
      </dgm:t>
    </dgm:pt>
    <dgm:pt modelId="{230D7AE4-6E54-425F-A0EE-BC21D4E42BEF}" type="sibTrans" cxnId="{25C48DF0-1837-486C-B944-47342C937D96}">
      <dgm:prSet custT="1"/>
      <dgm:spPr/>
      <dgm:t>
        <a:bodyPr/>
        <a:lstStyle/>
        <a:p>
          <a:pPr algn="ctr"/>
          <a:endParaRPr lang="en-US" sz="1000"/>
        </a:p>
      </dgm:t>
    </dgm:pt>
    <dgm:pt modelId="{6045D25A-C0B7-4BA8-9E1B-4E77C52C7F0A}">
      <dgm:prSet phldrT="[Text]" custT="1"/>
      <dgm:spPr/>
      <dgm:t>
        <a:bodyPr/>
        <a:lstStyle/>
        <a:p>
          <a:pPr algn="ctr"/>
          <a:r>
            <a:rPr lang="en-IN" sz="1000"/>
            <a:t>MLI Checker will enter details and submit for approval.</a:t>
          </a:r>
          <a:endParaRPr lang="en-US" sz="1000"/>
        </a:p>
      </dgm:t>
    </dgm:pt>
    <dgm:pt modelId="{2C3796B0-FE24-4861-A8AE-0628E1B18BD3}" type="parTrans" cxnId="{0999B47B-DDD3-4B69-A38A-ADF0F3DBD32B}">
      <dgm:prSet/>
      <dgm:spPr/>
      <dgm:t>
        <a:bodyPr/>
        <a:lstStyle/>
        <a:p>
          <a:pPr algn="ctr"/>
          <a:endParaRPr lang="en-US" sz="1000"/>
        </a:p>
      </dgm:t>
    </dgm:pt>
    <dgm:pt modelId="{37627952-938E-427C-B578-269D21A9223B}" type="sibTrans" cxnId="{0999B47B-DDD3-4B69-A38A-ADF0F3DBD32B}">
      <dgm:prSet custT="1"/>
      <dgm:spPr/>
      <dgm:t>
        <a:bodyPr/>
        <a:lstStyle/>
        <a:p>
          <a:pPr algn="ctr"/>
          <a:endParaRPr lang="en-US" sz="1000"/>
        </a:p>
      </dgm:t>
    </dgm:pt>
    <dgm:pt modelId="{BFD134A0-2EE7-4AE9-B5F4-7823047F3775}">
      <dgm:prSet phldrT="[Text]" custT="1"/>
      <dgm:spPr/>
      <dgm:t>
        <a:bodyPr/>
        <a:lstStyle/>
        <a:p>
          <a:pPr algn="ctr"/>
          <a:r>
            <a:rPr lang="en-IN" sz="1000"/>
            <a:t>MLI approver will approve the details and generate Management certificate</a:t>
          </a:r>
          <a:r>
            <a:rPr lang="en-US" sz="1000"/>
            <a:t> </a:t>
          </a:r>
        </a:p>
      </dgm:t>
    </dgm:pt>
    <dgm:pt modelId="{D8E466D6-470D-4CF2-A20B-EB0B26BF719B}" type="parTrans" cxnId="{8D166E6B-6939-4C62-AF47-55A2895FA16F}">
      <dgm:prSet/>
      <dgm:spPr/>
      <dgm:t>
        <a:bodyPr/>
        <a:lstStyle/>
        <a:p>
          <a:endParaRPr lang="en-US" sz="1000"/>
        </a:p>
      </dgm:t>
    </dgm:pt>
    <dgm:pt modelId="{89871C79-4229-4275-B42E-4C34C7195314}" type="sibTrans" cxnId="{8D166E6B-6939-4C62-AF47-55A2895FA16F}">
      <dgm:prSet custT="1"/>
      <dgm:spPr/>
      <dgm:t>
        <a:bodyPr/>
        <a:lstStyle/>
        <a:p>
          <a:endParaRPr lang="en-US" sz="1000"/>
        </a:p>
      </dgm:t>
    </dgm:pt>
    <dgm:pt modelId="{D76839DB-909A-4A9D-B908-F9C6E2D1C2B2}">
      <dgm:prSet phldrT="[Text]" custT="1"/>
      <dgm:spPr/>
      <dgm:t>
        <a:bodyPr/>
        <a:lstStyle/>
        <a:p>
          <a:pPr algn="ctr"/>
          <a:r>
            <a:rPr lang="en-US" sz="1000"/>
            <a:t>Status updates as "Approved" or "Rejected"</a:t>
          </a:r>
        </a:p>
      </dgm:t>
    </dgm:pt>
    <dgm:pt modelId="{2BF2F4DF-8CDD-4573-B0AC-7F59A0EC5AA5}" type="parTrans" cxnId="{B9022FE0-A6F4-4854-B07F-77D5209B7FF9}">
      <dgm:prSet/>
      <dgm:spPr/>
      <dgm:t>
        <a:bodyPr/>
        <a:lstStyle/>
        <a:p>
          <a:endParaRPr lang="en-US" sz="1000"/>
        </a:p>
      </dgm:t>
    </dgm:pt>
    <dgm:pt modelId="{FD2EFFBC-44EE-42BA-849A-82FC5BC9567A}" type="sibTrans" cxnId="{B9022FE0-A6F4-4854-B07F-77D5209B7FF9}">
      <dgm:prSet/>
      <dgm:spPr/>
      <dgm:t>
        <a:bodyPr/>
        <a:lstStyle/>
        <a:p>
          <a:endParaRPr lang="en-US" sz="1000"/>
        </a:p>
      </dgm:t>
    </dgm:pt>
    <dgm:pt modelId="{5AA3C766-7446-4F53-9F1A-622AFC19ECC8}" type="pres">
      <dgm:prSet presAssocID="{69D2CB5C-3894-48E7-94A6-F7FA90E58022}" presName="CompostProcess" presStyleCnt="0">
        <dgm:presLayoutVars>
          <dgm:dir/>
          <dgm:resizeHandles val="exact"/>
        </dgm:presLayoutVars>
      </dgm:prSet>
      <dgm:spPr/>
      <dgm:t>
        <a:bodyPr/>
        <a:lstStyle/>
        <a:p>
          <a:endParaRPr lang="en-US"/>
        </a:p>
      </dgm:t>
    </dgm:pt>
    <dgm:pt modelId="{4B32CC90-31CD-46C2-BC22-2C4AC87C1058}" type="pres">
      <dgm:prSet presAssocID="{69D2CB5C-3894-48E7-94A6-F7FA90E58022}" presName="arrow" presStyleLbl="bgShp" presStyleIdx="0" presStyleCnt="1"/>
      <dgm:spPr/>
    </dgm:pt>
    <dgm:pt modelId="{052883CF-3243-429B-B341-ED97D14A32D0}" type="pres">
      <dgm:prSet presAssocID="{69D2CB5C-3894-48E7-94A6-F7FA90E58022}" presName="linearProcess" presStyleCnt="0"/>
      <dgm:spPr/>
    </dgm:pt>
    <dgm:pt modelId="{7A3A9960-B20C-4336-BA4D-2A0B8C08CBB1}" type="pres">
      <dgm:prSet presAssocID="{1836425D-59BB-49FE-AD6B-CD7C24774BC7}" presName="textNode" presStyleLbl="node1" presStyleIdx="0" presStyleCnt="4">
        <dgm:presLayoutVars>
          <dgm:bulletEnabled val="1"/>
        </dgm:presLayoutVars>
      </dgm:prSet>
      <dgm:spPr/>
      <dgm:t>
        <a:bodyPr/>
        <a:lstStyle/>
        <a:p>
          <a:endParaRPr lang="en-US"/>
        </a:p>
      </dgm:t>
    </dgm:pt>
    <dgm:pt modelId="{AD36E775-E8AF-4F2A-BA33-A54B66F4A4E3}" type="pres">
      <dgm:prSet presAssocID="{230D7AE4-6E54-425F-A0EE-BC21D4E42BEF}" presName="sibTrans" presStyleCnt="0"/>
      <dgm:spPr/>
    </dgm:pt>
    <dgm:pt modelId="{3D4C78B8-E9C9-47BE-BB08-06813E0FDE82}" type="pres">
      <dgm:prSet presAssocID="{6045D25A-C0B7-4BA8-9E1B-4E77C52C7F0A}" presName="textNode" presStyleLbl="node1" presStyleIdx="1" presStyleCnt="4">
        <dgm:presLayoutVars>
          <dgm:bulletEnabled val="1"/>
        </dgm:presLayoutVars>
      </dgm:prSet>
      <dgm:spPr/>
      <dgm:t>
        <a:bodyPr/>
        <a:lstStyle/>
        <a:p>
          <a:endParaRPr lang="en-US"/>
        </a:p>
      </dgm:t>
    </dgm:pt>
    <dgm:pt modelId="{9E930DBB-A87E-4649-860C-C5A03787649F}" type="pres">
      <dgm:prSet presAssocID="{37627952-938E-427C-B578-269D21A9223B}" presName="sibTrans" presStyleCnt="0"/>
      <dgm:spPr/>
    </dgm:pt>
    <dgm:pt modelId="{2FE5CAD9-ADFD-494D-9C78-5785D104C3F6}" type="pres">
      <dgm:prSet presAssocID="{BFD134A0-2EE7-4AE9-B5F4-7823047F3775}" presName="textNode" presStyleLbl="node1" presStyleIdx="2" presStyleCnt="4">
        <dgm:presLayoutVars>
          <dgm:bulletEnabled val="1"/>
        </dgm:presLayoutVars>
      </dgm:prSet>
      <dgm:spPr/>
      <dgm:t>
        <a:bodyPr/>
        <a:lstStyle/>
        <a:p>
          <a:endParaRPr lang="en-US"/>
        </a:p>
      </dgm:t>
    </dgm:pt>
    <dgm:pt modelId="{0F85D012-F983-498D-A9F9-5FBD9B7E08DE}" type="pres">
      <dgm:prSet presAssocID="{89871C79-4229-4275-B42E-4C34C7195314}" presName="sibTrans" presStyleCnt="0"/>
      <dgm:spPr/>
    </dgm:pt>
    <dgm:pt modelId="{F6767227-A7D3-42E7-8D44-E58A38E43A92}" type="pres">
      <dgm:prSet presAssocID="{D76839DB-909A-4A9D-B908-F9C6E2D1C2B2}" presName="textNode" presStyleLbl="node1" presStyleIdx="3" presStyleCnt="4">
        <dgm:presLayoutVars>
          <dgm:bulletEnabled val="1"/>
        </dgm:presLayoutVars>
      </dgm:prSet>
      <dgm:spPr/>
      <dgm:t>
        <a:bodyPr/>
        <a:lstStyle/>
        <a:p>
          <a:endParaRPr lang="en-US"/>
        </a:p>
      </dgm:t>
    </dgm:pt>
  </dgm:ptLst>
  <dgm:cxnLst>
    <dgm:cxn modelId="{0999B47B-DDD3-4B69-A38A-ADF0F3DBD32B}" srcId="{69D2CB5C-3894-48E7-94A6-F7FA90E58022}" destId="{6045D25A-C0B7-4BA8-9E1B-4E77C52C7F0A}" srcOrd="1" destOrd="0" parTransId="{2C3796B0-FE24-4861-A8AE-0628E1B18BD3}" sibTransId="{37627952-938E-427C-B578-269D21A9223B}"/>
    <dgm:cxn modelId="{8D166E6B-6939-4C62-AF47-55A2895FA16F}" srcId="{69D2CB5C-3894-48E7-94A6-F7FA90E58022}" destId="{BFD134A0-2EE7-4AE9-B5F4-7823047F3775}" srcOrd="2" destOrd="0" parTransId="{D8E466D6-470D-4CF2-A20B-EB0B26BF719B}" sibTransId="{89871C79-4229-4275-B42E-4C34C7195314}"/>
    <dgm:cxn modelId="{67491CFE-1EF9-4E1E-8465-0A39457A10A9}" type="presOf" srcId="{BFD134A0-2EE7-4AE9-B5F4-7823047F3775}" destId="{2FE5CAD9-ADFD-494D-9C78-5785D104C3F6}" srcOrd="0" destOrd="0" presId="urn:microsoft.com/office/officeart/2005/8/layout/hProcess9"/>
    <dgm:cxn modelId="{25C48DF0-1837-486C-B944-47342C937D96}" srcId="{69D2CB5C-3894-48E7-94A6-F7FA90E58022}" destId="{1836425D-59BB-49FE-AD6B-CD7C24774BC7}" srcOrd="0" destOrd="0" parTransId="{7FCE8D86-58A5-4159-B596-B967AEA9043C}" sibTransId="{230D7AE4-6E54-425F-A0EE-BC21D4E42BEF}"/>
    <dgm:cxn modelId="{DDFBC841-5B47-4BB0-A3BB-6927871BDBB5}" type="presOf" srcId="{D76839DB-909A-4A9D-B908-F9C6E2D1C2B2}" destId="{F6767227-A7D3-42E7-8D44-E58A38E43A92}" srcOrd="0" destOrd="0" presId="urn:microsoft.com/office/officeart/2005/8/layout/hProcess9"/>
    <dgm:cxn modelId="{719CDE90-B5CF-4E44-AD44-96164932CA3C}" type="presOf" srcId="{1836425D-59BB-49FE-AD6B-CD7C24774BC7}" destId="{7A3A9960-B20C-4336-BA4D-2A0B8C08CBB1}" srcOrd="0" destOrd="0" presId="urn:microsoft.com/office/officeart/2005/8/layout/hProcess9"/>
    <dgm:cxn modelId="{65336E29-7366-4AE0-A9FA-B84C4FF94CD3}" type="presOf" srcId="{69D2CB5C-3894-48E7-94A6-F7FA90E58022}" destId="{5AA3C766-7446-4F53-9F1A-622AFC19ECC8}" srcOrd="0" destOrd="0" presId="urn:microsoft.com/office/officeart/2005/8/layout/hProcess9"/>
    <dgm:cxn modelId="{B9022FE0-A6F4-4854-B07F-77D5209B7FF9}" srcId="{69D2CB5C-3894-48E7-94A6-F7FA90E58022}" destId="{D76839DB-909A-4A9D-B908-F9C6E2D1C2B2}" srcOrd="3" destOrd="0" parTransId="{2BF2F4DF-8CDD-4573-B0AC-7F59A0EC5AA5}" sibTransId="{FD2EFFBC-44EE-42BA-849A-82FC5BC9567A}"/>
    <dgm:cxn modelId="{A3999FE9-5D6E-4D29-B50C-86B31BF6059E}" type="presOf" srcId="{6045D25A-C0B7-4BA8-9E1B-4E77C52C7F0A}" destId="{3D4C78B8-E9C9-47BE-BB08-06813E0FDE82}" srcOrd="0" destOrd="0" presId="urn:microsoft.com/office/officeart/2005/8/layout/hProcess9"/>
    <dgm:cxn modelId="{3410EADE-D49C-4EA5-9FA5-44C1A7A3569D}" type="presParOf" srcId="{5AA3C766-7446-4F53-9F1A-622AFC19ECC8}" destId="{4B32CC90-31CD-46C2-BC22-2C4AC87C1058}" srcOrd="0" destOrd="0" presId="urn:microsoft.com/office/officeart/2005/8/layout/hProcess9"/>
    <dgm:cxn modelId="{44E39B5F-0333-4D21-A403-D4F5BB047348}" type="presParOf" srcId="{5AA3C766-7446-4F53-9F1A-622AFC19ECC8}" destId="{052883CF-3243-429B-B341-ED97D14A32D0}" srcOrd="1" destOrd="0" presId="urn:microsoft.com/office/officeart/2005/8/layout/hProcess9"/>
    <dgm:cxn modelId="{63E745DD-2DCB-4DD1-829D-26C8516B681C}" type="presParOf" srcId="{052883CF-3243-429B-B341-ED97D14A32D0}" destId="{7A3A9960-B20C-4336-BA4D-2A0B8C08CBB1}" srcOrd="0" destOrd="0" presId="urn:microsoft.com/office/officeart/2005/8/layout/hProcess9"/>
    <dgm:cxn modelId="{FC2F35D0-244B-4765-90EC-C092ABD5BBB0}" type="presParOf" srcId="{052883CF-3243-429B-B341-ED97D14A32D0}" destId="{AD36E775-E8AF-4F2A-BA33-A54B66F4A4E3}" srcOrd="1" destOrd="0" presId="urn:microsoft.com/office/officeart/2005/8/layout/hProcess9"/>
    <dgm:cxn modelId="{47C1D251-8559-4DB6-A5BE-A15F4339B881}" type="presParOf" srcId="{052883CF-3243-429B-B341-ED97D14A32D0}" destId="{3D4C78B8-E9C9-47BE-BB08-06813E0FDE82}" srcOrd="2" destOrd="0" presId="urn:microsoft.com/office/officeart/2005/8/layout/hProcess9"/>
    <dgm:cxn modelId="{DFC34139-CDCF-42EF-8596-1EBFFA1666C3}" type="presParOf" srcId="{052883CF-3243-429B-B341-ED97D14A32D0}" destId="{9E930DBB-A87E-4649-860C-C5A03787649F}" srcOrd="3" destOrd="0" presId="urn:microsoft.com/office/officeart/2005/8/layout/hProcess9"/>
    <dgm:cxn modelId="{4EE9ECA0-6EF5-4685-9DEB-DF563ED0E231}" type="presParOf" srcId="{052883CF-3243-429B-B341-ED97D14A32D0}" destId="{2FE5CAD9-ADFD-494D-9C78-5785D104C3F6}" srcOrd="4" destOrd="0" presId="urn:microsoft.com/office/officeart/2005/8/layout/hProcess9"/>
    <dgm:cxn modelId="{AA156B55-1D4E-42FE-A50D-1BF02D968808}" type="presParOf" srcId="{052883CF-3243-429B-B341-ED97D14A32D0}" destId="{0F85D012-F983-498D-A9F9-5FBD9B7E08DE}" srcOrd="5" destOrd="0" presId="urn:microsoft.com/office/officeart/2005/8/layout/hProcess9"/>
    <dgm:cxn modelId="{9476760D-4CA8-428F-B136-FD01D3B5963B}" type="presParOf" srcId="{052883CF-3243-429B-B341-ED97D14A32D0}" destId="{F6767227-A7D3-42E7-8D44-E58A38E43A92}" srcOrd="6" destOrd="0" presId="urn:microsoft.com/office/officeart/2005/8/layout/hProcess9"/>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B32CC90-31CD-46C2-BC22-2C4AC87C1058}">
      <dsp:nvSpPr>
        <dsp:cNvPr id="0" name=""/>
        <dsp:cNvSpPr/>
      </dsp:nvSpPr>
      <dsp:spPr>
        <a:xfrm>
          <a:off x="478488" y="0"/>
          <a:ext cx="5422868" cy="2013585"/>
        </a:xfrm>
        <a:prstGeom prst="rightArrow">
          <a:avLst/>
        </a:prstGeom>
        <a:solidFill>
          <a:schemeClr val="accent2">
            <a:tint val="40000"/>
            <a:hueOff val="0"/>
            <a:satOff val="0"/>
            <a:lumOff val="0"/>
            <a:alphaOff val="0"/>
          </a:schemeClr>
        </a:solidFill>
        <a:ln>
          <a:noFill/>
        </a:ln>
        <a:effectLst/>
      </dsp:spPr>
      <dsp:style>
        <a:lnRef idx="0">
          <a:scrgbClr r="0" g="0" b="0"/>
        </a:lnRef>
        <a:fillRef idx="1">
          <a:scrgbClr r="0" g="0" b="0"/>
        </a:fillRef>
        <a:effectRef idx="1">
          <a:scrgbClr r="0" g="0" b="0"/>
        </a:effectRef>
        <a:fontRef idx="minor"/>
      </dsp:style>
    </dsp:sp>
    <dsp:sp modelId="{7A3A9960-B20C-4336-BA4D-2A0B8C08CBB1}">
      <dsp:nvSpPr>
        <dsp:cNvPr id="0" name=""/>
        <dsp:cNvSpPr/>
      </dsp:nvSpPr>
      <dsp:spPr>
        <a:xfrm>
          <a:off x="2180" y="604075"/>
          <a:ext cx="1416774" cy="805434"/>
        </a:xfrm>
        <a:prstGeom prst="round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MLI checker to </a:t>
          </a:r>
          <a:r>
            <a:rPr lang="en-IN" sz="1000" kern="1200"/>
            <a:t>update the status of Loan Account on the basis of CGPAN</a:t>
          </a:r>
          <a:endParaRPr lang="en-US" sz="1000" kern="1200"/>
        </a:p>
      </dsp:txBody>
      <dsp:txXfrm>
        <a:off x="41498" y="643393"/>
        <a:ext cx="1338138" cy="726798"/>
      </dsp:txXfrm>
    </dsp:sp>
    <dsp:sp modelId="{3D4C78B8-E9C9-47BE-BB08-06813E0FDE82}">
      <dsp:nvSpPr>
        <dsp:cNvPr id="0" name=""/>
        <dsp:cNvSpPr/>
      </dsp:nvSpPr>
      <dsp:spPr>
        <a:xfrm>
          <a:off x="1655083" y="604075"/>
          <a:ext cx="1416774" cy="805434"/>
        </a:xfrm>
        <a:prstGeom prst="roundRect">
          <a:avLst/>
        </a:prstGeom>
        <a:gradFill rotWithShape="0">
          <a:gsLst>
            <a:gs pos="0">
              <a:schemeClr val="accent2">
                <a:hueOff val="-485121"/>
                <a:satOff val="-27976"/>
                <a:lumOff val="2876"/>
                <a:alphaOff val="0"/>
                <a:lumMod val="110000"/>
                <a:satMod val="105000"/>
                <a:tint val="67000"/>
              </a:schemeClr>
            </a:gs>
            <a:gs pos="50000">
              <a:schemeClr val="accent2">
                <a:hueOff val="-485121"/>
                <a:satOff val="-27976"/>
                <a:lumOff val="2876"/>
                <a:alphaOff val="0"/>
                <a:lumMod val="105000"/>
                <a:satMod val="103000"/>
                <a:tint val="73000"/>
              </a:schemeClr>
            </a:gs>
            <a:gs pos="100000">
              <a:schemeClr val="accent2">
                <a:hueOff val="-485121"/>
                <a:satOff val="-27976"/>
                <a:lumOff val="2876"/>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IN" sz="1000" kern="1200"/>
            <a:t>MLI Checker will enter details and submit for approval.</a:t>
          </a:r>
          <a:endParaRPr lang="en-US" sz="1000" kern="1200"/>
        </a:p>
      </dsp:txBody>
      <dsp:txXfrm>
        <a:off x="1694401" y="643393"/>
        <a:ext cx="1338138" cy="726798"/>
      </dsp:txXfrm>
    </dsp:sp>
    <dsp:sp modelId="{2FE5CAD9-ADFD-494D-9C78-5785D104C3F6}">
      <dsp:nvSpPr>
        <dsp:cNvPr id="0" name=""/>
        <dsp:cNvSpPr/>
      </dsp:nvSpPr>
      <dsp:spPr>
        <a:xfrm>
          <a:off x="3307987" y="604075"/>
          <a:ext cx="1416774" cy="805434"/>
        </a:xfrm>
        <a:prstGeom prst="roundRect">
          <a:avLst/>
        </a:prstGeom>
        <a:gradFill rotWithShape="0">
          <a:gsLst>
            <a:gs pos="0">
              <a:schemeClr val="accent2">
                <a:hueOff val="-970242"/>
                <a:satOff val="-55952"/>
                <a:lumOff val="5752"/>
                <a:alphaOff val="0"/>
                <a:lumMod val="110000"/>
                <a:satMod val="105000"/>
                <a:tint val="67000"/>
              </a:schemeClr>
            </a:gs>
            <a:gs pos="50000">
              <a:schemeClr val="accent2">
                <a:hueOff val="-970242"/>
                <a:satOff val="-55952"/>
                <a:lumOff val="5752"/>
                <a:alphaOff val="0"/>
                <a:lumMod val="105000"/>
                <a:satMod val="103000"/>
                <a:tint val="73000"/>
              </a:schemeClr>
            </a:gs>
            <a:gs pos="100000">
              <a:schemeClr val="accent2">
                <a:hueOff val="-970242"/>
                <a:satOff val="-55952"/>
                <a:lumOff val="5752"/>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IN" sz="1000" kern="1200"/>
            <a:t>MLI approver will approve the details and generate Management certificate</a:t>
          </a:r>
          <a:r>
            <a:rPr lang="en-US" sz="1000" kern="1200"/>
            <a:t> </a:t>
          </a:r>
        </a:p>
      </dsp:txBody>
      <dsp:txXfrm>
        <a:off x="3347305" y="643393"/>
        <a:ext cx="1338138" cy="726798"/>
      </dsp:txXfrm>
    </dsp:sp>
    <dsp:sp modelId="{F6767227-A7D3-42E7-8D44-E58A38E43A92}">
      <dsp:nvSpPr>
        <dsp:cNvPr id="0" name=""/>
        <dsp:cNvSpPr/>
      </dsp:nvSpPr>
      <dsp:spPr>
        <a:xfrm>
          <a:off x="4960890" y="604075"/>
          <a:ext cx="1416774" cy="805434"/>
        </a:xfrm>
        <a:prstGeom prst="roundRect">
          <a:avLst/>
        </a:prstGeom>
        <a:gradFill rotWithShape="0">
          <a:gsLst>
            <a:gs pos="0">
              <a:schemeClr val="accent2">
                <a:hueOff val="-1455363"/>
                <a:satOff val="-83928"/>
                <a:lumOff val="8628"/>
                <a:alphaOff val="0"/>
                <a:lumMod val="110000"/>
                <a:satMod val="105000"/>
                <a:tint val="67000"/>
              </a:schemeClr>
            </a:gs>
            <a:gs pos="50000">
              <a:schemeClr val="accent2">
                <a:hueOff val="-1455363"/>
                <a:satOff val="-83928"/>
                <a:lumOff val="8628"/>
                <a:alphaOff val="0"/>
                <a:lumMod val="105000"/>
                <a:satMod val="103000"/>
                <a:tint val="73000"/>
              </a:schemeClr>
            </a:gs>
            <a:gs pos="100000">
              <a:schemeClr val="accent2">
                <a:hueOff val="-1455363"/>
                <a:satOff val="-83928"/>
                <a:lumOff val="8628"/>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Status updates as "Approved" or "Rejected"</a:t>
          </a:r>
        </a:p>
      </dsp:txBody>
      <dsp:txXfrm>
        <a:off x="5000208" y="643393"/>
        <a:ext cx="1338138" cy="726798"/>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2015-11-03T00:00:00</PublishDate>
  <Abstract>This document summarizes functional needs of credit guarantee business for new guarantee issuance for Member Lending Institutions extending loans to Tourism Service Sector Intention is to collate &amp; track functional specifications of underlying business processes for guarantee business Tourism Sector and provide a firm base for further interpretations of software requirements &amp; specifications.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B55CF1879E9A1438074867E01CA9588" ma:contentTypeVersion="14" ma:contentTypeDescription="Create a new document." ma:contentTypeScope="" ma:versionID="1833bd89ce486664f936fdbe9f7f3689">
  <xsd:schema xmlns:xsd="http://www.w3.org/2001/XMLSchema" xmlns:xs="http://www.w3.org/2001/XMLSchema" xmlns:p="http://schemas.microsoft.com/office/2006/metadata/properties" xmlns:ns2="7b5eabb9-33a7-4f39-9ee7-c53b891be3bb" xmlns:ns3="57e2904d-03cf-4f4a-8d43-76aa56e67ae1" targetNamespace="http://schemas.microsoft.com/office/2006/metadata/properties" ma:root="true" ma:fieldsID="19874dfae812f44ee3f987c47d56a472" ns2:_="" ns3:_="">
    <xsd:import namespace="7b5eabb9-33a7-4f39-9ee7-c53b891be3bb"/>
    <xsd:import namespace="57e2904d-03cf-4f4a-8d43-76aa56e67ae1"/>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5eabb9-33a7-4f39-9ee7-c53b891be3b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d591efcf-361f-4b54-9a8e-4cede68e2b50"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7e2904d-03cf-4f4a-8d43-76aa56e67ae1"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1ce5e083-1967-4791-93ff-089a6da3796b}" ma:internalName="TaxCatchAll" ma:showField="CatchAllData" ma:web="57e2904d-03cf-4f4a-8d43-76aa56e67ae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7b5eabb9-33a7-4f39-9ee7-c53b891be3bb">
      <Terms xmlns="http://schemas.microsoft.com/office/infopath/2007/PartnerControls"/>
    </lcf76f155ced4ddcb4097134ff3c332f>
    <TaxCatchAll xmlns="57e2904d-03cf-4f4a-8d43-76aa56e67ae1"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D54E48E-322A-4A24-BFA3-BFCB962591BC}"/>
</file>

<file path=customXml/itemProps3.xml><?xml version="1.0" encoding="utf-8"?>
<ds:datastoreItem xmlns:ds="http://schemas.openxmlformats.org/officeDocument/2006/customXml" ds:itemID="{D46235A0-E238-4C7F-BA8E-4B95F0F528C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9A23A19-650D-4EFC-BE5F-9BA7C4BA2CF6}">
  <ds:schemaRefs>
    <ds:schemaRef ds:uri="http://schemas.microsoft.com/sharepoint/v3/contenttype/forms"/>
  </ds:schemaRefs>
</ds:datastoreItem>
</file>

<file path=customXml/itemProps5.xml><?xml version="1.0" encoding="utf-8"?>
<ds:datastoreItem xmlns:ds="http://schemas.openxmlformats.org/officeDocument/2006/customXml" ds:itemID="{5AEAE77D-417A-46C4-95F9-21ACCF2A99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9</Pages>
  <Words>1130</Words>
  <Characters>6445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Business Requirement Document</vt:lpstr>
    </vt:vector>
  </TitlesOfParts>
  <Company>National Credit Guarantee Tustee Company Ltd.</Company>
  <LinksUpToDate>false</LinksUpToDate>
  <CharactersWithSpaces>7560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Requirement Document</dc:title>
  <dc:subject>Loan Guarantee Scheme for Covid affected Tourism Service Sector - – Update Credit Guarantee</dc:subject>
  <dc:creator>Darshan Shah/Management Associate</dc:creator>
  <cp:keywords/>
  <dc:description/>
  <cp:lastModifiedBy>Supriya Shinde</cp:lastModifiedBy>
  <cp:revision>58</cp:revision>
  <cp:lastPrinted>2016-03-10T08:33:00Z</cp:lastPrinted>
  <dcterms:created xsi:type="dcterms:W3CDTF">2022-06-07T06:27:00Z</dcterms:created>
  <dcterms:modified xsi:type="dcterms:W3CDTF">2023-06-29T12:27:00Z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0x010100DB55CF1879E9A1438074867E01CA9588</vt:lpwstr>
  </property>
</Properties>
</file>